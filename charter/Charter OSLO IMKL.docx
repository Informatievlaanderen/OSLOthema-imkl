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xmlns:pic="http://schemas.openxmlformats.org/drawingml/2006/picture" xmlns:a14="http://schemas.microsoft.com/office/drawing/2010/main" mc:Ignorable="w14 w15 w16se w16cid w16 w16cex w16sdtdh wp14">
  <w:body>
    <w:p w:rsidR="003871EB" w:rsidP="00FE1462" w:rsidRDefault="003871EB" w14:paraId="45941E6B" w14:textId="37556FF8" w14:noSpellErr="1">
      <w:pPr>
        <w:pStyle w:val="Ondertitel"/>
        <w:sectPr w:rsidR="003871EB" w:rsidSect="003871E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orient="portrait" w:code="9"/>
          <w:pgMar w:top="2211" w:right="851" w:bottom="2552" w:left="1134" w:header="851" w:footer="851" w:gutter="0"/>
          <w:cols w:space="708"/>
          <w:titlePg/>
          <w:docGrid w:linePitch="360"/>
        </w:sectPr>
      </w:pPr>
      <w:r w:rsidRPr="1B4A0573" w:rsidR="003871EB">
        <w:rPr>
          <w:rStyle w:val="StreepjesGeel"/>
        </w:rPr>
        <w:t>///</w:t>
      </w:r>
      <w:r w:rsidR="003871EB">
        <w:rPr/>
        <w:t xml:space="preserve"> </w:t>
      </w:r>
      <w:r w:rsidR="00FE1462">
        <w:rPr/>
        <w:t>Charter OSLO IMKL</w:t>
      </w:r>
    </w:p>
    <w:p w:rsidRPr="00A434DC" w:rsidR="00FE1462" w:rsidP="00FE1462" w:rsidRDefault="00FE1462" w14:paraId="7222B887" w14:textId="77777777">
      <w:pPr>
        <w:spacing w:before="480" w:after="360" w:line="480" w:lineRule="auto"/>
        <w:rPr>
          <w:rFonts w:asciiTheme="majorHAnsi" w:hAnsiTheme="majorHAnsi" w:cstheme="majorHAnsi"/>
          <w:b/>
          <w:smallCaps/>
          <w:color w:val="373636"/>
          <w:sz w:val="48"/>
          <w:szCs w:val="48"/>
        </w:rPr>
      </w:pPr>
      <w:r w:rsidRPr="00A434DC">
        <w:rPr>
          <w:rFonts w:asciiTheme="majorHAnsi" w:hAnsiTheme="majorHAnsi" w:cstheme="majorHAnsi"/>
          <w:b/>
          <w:smallCaps/>
          <w:color w:val="373636"/>
          <w:sz w:val="36"/>
          <w:szCs w:val="36"/>
        </w:rPr>
        <w:t>Overzicht</w:t>
      </w:r>
    </w:p>
    <w:tbl>
      <w:tblPr>
        <w:tblW w:w="6210" w:type="dxa"/>
        <w:tblLayout w:type="fixed"/>
        <w:tblLook w:val="0400" w:firstRow="0" w:lastRow="0" w:firstColumn="0" w:lastColumn="0" w:noHBand="0" w:noVBand="1"/>
      </w:tblPr>
      <w:tblGrid>
        <w:gridCol w:w="2767"/>
        <w:gridCol w:w="3443"/>
      </w:tblGrid>
      <w:tr w:rsidRPr="00A434DC" w:rsidR="00FE1462" w:rsidTr="1B4A0573" w14:paraId="0BA29030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FE1462" w:rsidP="003B6C0A" w:rsidRDefault="00FE1462" w14:paraId="390E0995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Startdatum</w:t>
            </w:r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FE1462" w:rsidP="003B6C0A" w:rsidRDefault="00FE1462" w14:paraId="6A925A64" w14:textId="77777777">
            <w:p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HAnsi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sz w:val="20"/>
                <w:szCs w:val="20"/>
              </w:rPr>
              <w:t>17/02/2023</w:t>
            </w:r>
          </w:p>
        </w:tc>
      </w:tr>
      <w:tr w:rsidRPr="00A434DC" w:rsidR="00FE1462" w:rsidTr="1B4A0573" w14:paraId="2B120223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FE1462" w:rsidP="003B6C0A" w:rsidRDefault="00FE1462" w14:paraId="76823D74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Einddatum</w:t>
            </w:r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A003B" w:rsidR="00FE1462" w:rsidP="003B6C0A" w:rsidRDefault="00FE1462" w14:paraId="7D7C77EF" w14:textId="77777777">
            <w:p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HAnsi"/>
                <w:sz w:val="20"/>
                <w:szCs w:val="20"/>
                <w:highlight w:val="yellow"/>
              </w:rPr>
            </w:pPr>
            <w:r w:rsidRPr="00AA003B">
              <w:rPr>
                <w:rFonts w:eastAsia="FlandersArtSans-Light" w:asciiTheme="majorHAnsi" w:hAnsiTheme="majorHAnsi" w:cstheme="majorHAnsi"/>
                <w:sz w:val="20"/>
                <w:szCs w:val="20"/>
                <w:highlight w:val="yellow"/>
              </w:rPr>
              <w:t>30/09/2023</w:t>
            </w:r>
          </w:p>
        </w:tc>
      </w:tr>
      <w:tr w:rsidRPr="00A434DC" w:rsidR="00FE1462" w:rsidTr="1B4A0573" w14:paraId="3F9EFF03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FE1462" w:rsidP="003B6C0A" w:rsidRDefault="00FE1462" w14:paraId="6CE8CB5C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Voorzitter</w:t>
            </w:r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FE1462" w:rsidP="1B4A0573" w:rsidRDefault="00FE1462" w14:paraId="39CE6FAC" w14:textId="64BB5967">
            <w:p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0"/>
                <w:szCs w:val="20"/>
              </w:rPr>
            </w:pPr>
            <w:r w:rsidRPr="1B4A0573" w:rsidR="22E5964F">
              <w:rPr>
                <w:rFonts w:ascii="Calibri" w:hAnsi="Calibri" w:eastAsia="FlandersArtSans-Light" w:cs="Calibri" w:asciiTheme="majorAscii" w:hAnsiTheme="majorAscii" w:cstheme="majorAscii"/>
                <w:sz w:val="20"/>
                <w:szCs w:val="20"/>
              </w:rPr>
              <w:t>Liesbeth Rombouts</w:t>
            </w:r>
          </w:p>
        </w:tc>
      </w:tr>
      <w:tr w:rsidRPr="00A434DC" w:rsidR="00FE1462" w:rsidTr="1B4A0573" w14:paraId="364AB3DB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FE1462" w:rsidP="003B6C0A" w:rsidRDefault="00FE1462" w14:paraId="51A9F4A6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Projectteam</w:t>
            </w:r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FE1462" w:rsidP="1B4A0573" w:rsidRDefault="00FE1462" w14:paraId="7F23FF2E" w14:textId="089F1023">
            <w:pPr>
              <w:pStyle w:val="Standaard"/>
              <w:spacing w:before="100" w:beforeAutospacing="on" w:after="100" w:afterAutospacing="on" w:line="240" w:lineRule="auto"/>
              <w:ind w:left="0"/>
              <w:rPr>
                <w:rFonts w:ascii="Calibri" w:hAnsi="Calibri" w:eastAsia="FlandersArtSans-Light" w:cs="Calibri" w:asciiTheme="majorAscii" w:hAnsiTheme="majorAscii" w:cstheme="majorAscii"/>
                <w:sz w:val="20"/>
                <w:szCs w:val="20"/>
              </w:rPr>
            </w:pPr>
            <w:r w:rsidRPr="1B4A0573" w:rsidR="08BF1FC7">
              <w:rPr>
                <w:rFonts w:ascii="Calibri" w:hAnsi="Calibri" w:eastAsia="FlandersArtSans-Light" w:cs="Calibri" w:asciiTheme="majorAscii" w:hAnsiTheme="majorAscii" w:cstheme="majorAscii"/>
                <w:sz w:val="20"/>
                <w:szCs w:val="20"/>
              </w:rPr>
              <w:t>KLIP :</w:t>
            </w:r>
            <w:r>
              <w:br/>
            </w:r>
            <w:r w:rsidRPr="1B4A0573" w:rsidR="62FD7CC4">
              <w:rPr>
                <w:rFonts w:ascii="Calibri" w:hAnsi="Calibri" w:eastAsia="FlandersArtSans-Light" w:cs="Calibri" w:asciiTheme="majorAscii" w:hAnsiTheme="majorAscii" w:cstheme="majorAscii"/>
                <w:sz w:val="20"/>
                <w:szCs w:val="20"/>
              </w:rPr>
              <w:t>- Liesbeth Rombouts</w:t>
            </w:r>
            <w:r>
              <w:br/>
            </w:r>
            <w:r w:rsidRPr="1B4A0573" w:rsidR="023808E8">
              <w:rPr>
                <w:rFonts w:ascii="Calibri" w:hAnsi="Calibri" w:eastAsia="FlandersArtSans-Light" w:cs="Calibri" w:asciiTheme="majorAscii" w:hAnsiTheme="majorAscii" w:cstheme="majorAscii"/>
                <w:sz w:val="20"/>
                <w:szCs w:val="20"/>
              </w:rPr>
              <w:t xml:space="preserve">- </w:t>
            </w:r>
            <w:proofErr w:type="spellStart"/>
            <w:r w:rsidRPr="1B4A0573" w:rsidR="023808E8">
              <w:rPr>
                <w:rFonts w:ascii="Calibri" w:hAnsi="Calibri" w:eastAsia="FlandersArtSans-Light" w:cs="Calibri" w:asciiTheme="majorAscii" w:hAnsiTheme="majorAscii" w:cstheme="majorAscii"/>
                <w:sz w:val="20"/>
                <w:szCs w:val="20"/>
              </w:rPr>
              <w:t>Ivy</w:t>
            </w:r>
            <w:proofErr w:type="spellEnd"/>
            <w:r w:rsidRPr="1B4A0573" w:rsidR="023808E8">
              <w:rPr>
                <w:rFonts w:ascii="Calibri" w:hAnsi="Calibri" w:eastAsia="FlandersArtSans-Light" w:cs="Calibri" w:asciiTheme="majorAscii" w:hAnsiTheme="majorAscii" w:cstheme="majorAscii"/>
                <w:sz w:val="20"/>
                <w:szCs w:val="20"/>
              </w:rPr>
              <w:t xml:space="preserve"> Van De </w:t>
            </w:r>
            <w:r w:rsidRPr="1B4A0573" w:rsidR="023808E8">
              <w:rPr>
                <w:rFonts w:ascii="Calibri" w:hAnsi="Calibri" w:eastAsia="FlandersArtSans-Light" w:cs="Calibri" w:asciiTheme="majorAscii" w:hAnsiTheme="majorAscii" w:cstheme="majorAscii"/>
                <w:sz w:val="20"/>
                <w:szCs w:val="20"/>
              </w:rPr>
              <w:t>Kerchove</w:t>
            </w:r>
          </w:p>
          <w:p w:rsidRPr="00A434DC" w:rsidR="00FE1462" w:rsidP="1B4A0573" w:rsidRDefault="00FE1462" w14:paraId="001B66FD" w14:textId="4B5D27C8">
            <w:pPr>
              <w:pStyle w:val="Standaard"/>
              <w:spacing w:before="100" w:beforeAutospacing="on" w:after="100" w:afterAutospacing="on" w:line="240" w:lineRule="auto"/>
              <w:ind w:left="0"/>
              <w:rPr>
                <w:rFonts w:ascii="Calibri" w:hAnsi="Calibri" w:eastAsia="FlandersArtSans-Light" w:cs="Calibri" w:asciiTheme="majorAscii" w:hAnsiTheme="majorAscii" w:cstheme="majorAscii"/>
                <w:sz w:val="20"/>
                <w:szCs w:val="20"/>
              </w:rPr>
            </w:pPr>
            <w:r>
              <w:br/>
            </w:r>
            <w:r w:rsidRPr="1B4A0573" w:rsidR="4B4200BE">
              <w:rPr>
                <w:rFonts w:ascii="Calibri" w:hAnsi="Calibri" w:eastAsia="FlandersArtSans-Light" w:cs="Calibri" w:asciiTheme="majorAscii" w:hAnsiTheme="majorAscii" w:cstheme="majorAscii"/>
                <w:sz w:val="20"/>
                <w:szCs w:val="20"/>
              </w:rPr>
              <w:t xml:space="preserve">OSLO : </w:t>
            </w:r>
            <w:r>
              <w:br/>
            </w:r>
            <w:r w:rsidRPr="1B4A0573" w:rsidR="3ECB76DE">
              <w:rPr>
                <w:rFonts w:ascii="Calibri" w:hAnsi="Calibri" w:eastAsia="FlandersArtSans-Light" w:cs="Calibri" w:asciiTheme="majorAscii" w:hAnsiTheme="majorAscii" w:cstheme="majorAscii"/>
                <w:sz w:val="20"/>
                <w:szCs w:val="20"/>
              </w:rPr>
              <w:t>- Pieter Desmijter</w:t>
            </w:r>
            <w:r>
              <w:br/>
            </w:r>
            <w:r w:rsidRPr="1B4A0573" w:rsidR="7C55A4A5">
              <w:rPr>
                <w:rFonts w:ascii="Calibri" w:hAnsi="Calibri" w:eastAsia="FlandersArtSans-Light" w:cs="Calibri" w:asciiTheme="majorAscii" w:hAnsiTheme="majorAscii" w:cstheme="majorAscii"/>
                <w:sz w:val="20"/>
                <w:szCs w:val="20"/>
              </w:rPr>
              <w:t>- Jef Liekens</w:t>
            </w:r>
            <w:r>
              <w:br/>
            </w:r>
            <w:r w:rsidRPr="1B4A0573" w:rsidR="20A845FE">
              <w:rPr>
                <w:rFonts w:ascii="Calibri" w:hAnsi="Calibri" w:eastAsia="FlandersArtSans-Light" w:cs="Calibri" w:asciiTheme="majorAscii" w:hAnsiTheme="majorAscii" w:cstheme="majorAscii"/>
                <w:sz w:val="20"/>
                <w:szCs w:val="20"/>
              </w:rPr>
              <w:t>- Lucas Cornette</w:t>
            </w:r>
          </w:p>
        </w:tc>
      </w:tr>
      <w:tr w:rsidRPr="00A434DC" w:rsidR="00FE1462" w:rsidTr="1B4A0573" w14:paraId="18F83AC5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FE1462" w:rsidP="003B6C0A" w:rsidRDefault="00FE1462" w14:paraId="6AE29806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Geplande overlegmomenten</w:t>
            </w:r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FE1462" w:rsidP="003B6C0A" w:rsidRDefault="00FE1462" w14:paraId="11EF00A3" w14:textId="77777777">
            <w:p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HAnsi"/>
                <w:sz w:val="20"/>
                <w:szCs w:val="20"/>
              </w:rPr>
              <w:t>TBD</w:t>
            </w:r>
          </w:p>
        </w:tc>
      </w:tr>
      <w:tr w:rsidRPr="00A434DC" w:rsidR="00FE1462" w:rsidTr="1B4A0573" w14:paraId="66302D9E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FE1462" w:rsidP="003B6C0A" w:rsidRDefault="00FE1462" w14:paraId="05F34AF9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Beslissingscriterium</w:t>
            </w:r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FE1462" w:rsidP="003B6C0A" w:rsidRDefault="00FE1462" w14:paraId="618FD6CC" w14:textId="77777777">
            <w:p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>Unanimiteit minus één (U-1)</w:t>
            </w:r>
          </w:p>
        </w:tc>
      </w:tr>
      <w:tr w:rsidRPr="00A434DC" w:rsidR="00FE1462" w:rsidTr="1B4A0573" w14:paraId="0EC83F49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FE1462" w:rsidP="003B6C0A" w:rsidRDefault="00FE1462" w14:paraId="6152FA9C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Licentie</w:t>
            </w:r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FE1462" w:rsidP="003B6C0A" w:rsidRDefault="00FE1462" w14:paraId="4765284F" w14:textId="77777777">
            <w:p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HAnsi"/>
                <w:sz w:val="20"/>
                <w:szCs w:val="20"/>
              </w:rPr>
            </w:pPr>
            <w:hyperlink r:id="rId22">
              <w:r w:rsidRPr="00A434DC">
                <w:rPr>
                  <w:rFonts w:eastAsia="FlandersArtSans-Light" w:asciiTheme="majorHAnsi" w:hAnsiTheme="majorHAnsi" w:cstheme="majorHAnsi"/>
                  <w:color w:val="1155CC"/>
                  <w:sz w:val="20"/>
                  <w:szCs w:val="20"/>
                  <w:u w:val="single"/>
                </w:rPr>
                <w:t>Modellicentie gratis hergebruik v1.0</w:t>
              </w:r>
            </w:hyperlink>
          </w:p>
        </w:tc>
      </w:tr>
      <w:tr w:rsidRPr="00A434DC" w:rsidR="00FE1462" w:rsidTr="1B4A0573" w14:paraId="46D4588B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FE1462" w:rsidP="003B6C0A" w:rsidRDefault="00FE1462" w14:paraId="33308C2B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Locatie documentatie</w:t>
            </w:r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FE1462" w:rsidP="003B6C0A" w:rsidRDefault="00FE1462" w14:paraId="687E0D62" w14:textId="77777777">
            <w:pPr>
              <w:spacing w:before="100" w:beforeAutospacing="1" w:after="100" w:afterAutospacing="1" w:line="240" w:lineRule="auto"/>
              <w:rPr>
                <w:rFonts w:eastAsia="FlandersArtSans-Light" w:asciiTheme="majorHAnsi" w:hAnsiTheme="majorHAnsi" w:cstheme="majorHAnsi"/>
                <w:sz w:val="20"/>
                <w:szCs w:val="20"/>
              </w:rPr>
            </w:pPr>
            <w:hyperlink r:id="rId23">
              <w:r w:rsidRPr="00A434DC">
                <w:rPr>
                  <w:rFonts w:eastAsia="FlandersArtSans-Light" w:asciiTheme="majorHAnsi" w:hAnsiTheme="majorHAnsi" w:cstheme="majorHAnsi"/>
                  <w:color w:val="1155CC"/>
                  <w:sz w:val="20"/>
                  <w:szCs w:val="20"/>
                  <w:u w:val="single"/>
                </w:rPr>
                <w:t>http://data.vlaanderen.be</w:t>
              </w:r>
            </w:hyperlink>
            <w:r w:rsidRPr="00A434DC">
              <w:rPr>
                <w:rFonts w:eastAsia="FlandersArtSans-Light"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Pr="00A434DC" w:rsidR="00FE1462" w:rsidTr="1B4A0573" w14:paraId="684E3B9F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FE1462" w:rsidP="003B6C0A" w:rsidRDefault="00FE1462" w14:paraId="5B55B492" w14:textId="77777777">
            <w:pPr>
              <w:spacing w:before="100" w:beforeAutospacing="1" w:after="100" w:afterAutospacing="1" w:line="240" w:lineRule="auto"/>
              <w:rPr>
                <w:rFonts w:eastAsia="Times New Roman" w:asciiTheme="majorHAnsi" w:hAnsiTheme="majorHAnsi" w:cstheme="majorHAnsi"/>
                <w:sz w:val="20"/>
                <w:szCs w:val="20"/>
              </w:rPr>
            </w:pPr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Issue </w:t>
            </w:r>
            <w:proofErr w:type="spellStart"/>
            <w:r w:rsidRPr="00A434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logging</w:t>
            </w:r>
            <w:proofErr w:type="spellEnd"/>
          </w:p>
        </w:tc>
        <w:tc>
          <w:tcPr>
            <w:tcW w:w="3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FE1462" w:rsidP="1B4A0573" w:rsidRDefault="00FE1462" w14:paraId="01FD2A59" w14:textId="7FB59DCD">
            <w:p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color w:val="000000"/>
                <w:sz w:val="20"/>
                <w:szCs w:val="20"/>
              </w:rPr>
            </w:pPr>
            <w:r w:rsidRPr="1B4A0573" w:rsidR="64327803">
              <w:rPr>
                <w:rFonts w:ascii="Calibri" w:hAnsi="Calibri" w:eastAsia="FlandersArtSans-Light" w:cs="Calibri" w:asciiTheme="majorAscii" w:hAnsiTheme="majorAscii" w:cstheme="majorAscii"/>
                <w:sz w:val="20"/>
                <w:szCs w:val="20"/>
              </w:rPr>
              <w:t>Github</w:t>
            </w:r>
          </w:p>
        </w:tc>
      </w:tr>
    </w:tbl>
    <w:p w:rsidRPr="00A434DC" w:rsidR="00FE1462" w:rsidP="00FE1462" w:rsidRDefault="00FE1462" w14:paraId="1C5231CF" w14:textId="77777777">
      <w:pPr>
        <w:spacing w:before="0" w:after="0"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Pr="00A434DC" w:rsidR="00FE1462" w:rsidP="00FE1462" w:rsidRDefault="00FE1462" w14:paraId="184DA406" w14:textId="77777777">
      <w:pPr>
        <w:spacing w:before="0" w:after="200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A434DC">
        <w:rPr>
          <w:rFonts w:asciiTheme="majorHAnsi" w:hAnsiTheme="majorHAnsi" w:cstheme="majorHAnsi"/>
        </w:rPr>
        <w:br w:type="page"/>
      </w:r>
    </w:p>
    <w:p w:rsidRPr="00A434DC" w:rsidR="00FE1462" w:rsidP="00FE1462" w:rsidRDefault="00FE1462" w14:paraId="759A3B24" w14:textId="77777777">
      <w:pPr>
        <w:pStyle w:val="Kop1"/>
        <w:numPr>
          <w:ilvl w:val="0"/>
          <w:numId w:val="13"/>
        </w:numPr>
        <w:ind w:left="340" w:hanging="340"/>
        <w:rPr>
          <w:rFonts w:asciiTheme="majorHAnsi" w:hAnsiTheme="majorHAnsi" w:cstheme="majorHAnsi"/>
          <w:sz w:val="48"/>
          <w:szCs w:val="48"/>
        </w:rPr>
      </w:pPr>
      <w:r w:rsidRPr="00A434DC">
        <w:rPr>
          <w:rFonts w:asciiTheme="majorHAnsi" w:hAnsiTheme="majorHAnsi" w:cstheme="majorHAnsi"/>
          <w:sz w:val="48"/>
          <w:szCs w:val="48"/>
        </w:rPr>
        <w:lastRenderedPageBreak/>
        <w:t>Context</w:t>
      </w:r>
    </w:p>
    <w:p w:rsidR="00FE1462" w:rsidP="1B4A0573" w:rsidRDefault="00FE1462" w14:paraId="38DBC06D" w14:textId="771D0466">
      <w:pPr>
        <w:pStyle w:val="Kop2"/>
        <w:numPr>
          <w:ilvl w:val="1"/>
          <w:numId w:val="13"/>
        </w:numPr>
        <w:ind w:left="680" w:hanging="340"/>
        <w:rPr>
          <w:rFonts w:ascii="Calibri" w:hAnsi="Calibri" w:asciiTheme="majorAscii" w:hAnsiTheme="majorAscii"/>
        </w:rPr>
      </w:pPr>
      <w:r w:rsidRPr="1B4A0573" w:rsidR="2FCCC780">
        <w:rPr>
          <w:rFonts w:ascii="Calibri" w:hAnsi="Calibri" w:asciiTheme="majorAscii" w:hAnsiTheme="majorAscii"/>
        </w:rPr>
        <w:t xml:space="preserve"> </w:t>
      </w:r>
      <w:r w:rsidRPr="1B4A0573" w:rsidR="00FE1462">
        <w:rPr>
          <w:rFonts w:ascii="Calibri" w:hAnsi="Calibri" w:asciiTheme="majorAscii" w:hAnsiTheme="majorAscii"/>
        </w:rPr>
        <w:t>WAT</w:t>
      </w:r>
    </w:p>
    <w:p w:rsidR="00FE1462" w:rsidP="00FE1462" w:rsidRDefault="00FE1462" w14:paraId="6901841E" w14:textId="6E454772">
      <w:pPr>
        <w:spacing w:after="160" w:line="259" w:lineRule="auto"/>
        <w:rPr>
          <w:color w:val="000000"/>
        </w:rPr>
      </w:pPr>
      <w:r w:rsidRPr="1B4A0573" w:rsidR="00FE1462">
        <w:rPr>
          <w:color w:val="000000"/>
        </w:rPr>
        <w:t>Het Informatiemodel kabels en leidingen (IMKL) is het datamodel dat de kabel- en leidingbeheerders gebruiken om hun leidinggegevens door te geven aan</w:t>
      </w:r>
      <w:r w:rsidRPr="1B4A0573" w:rsidR="19061169">
        <w:rPr>
          <w:color w:val="000000"/>
        </w:rPr>
        <w:t xml:space="preserve"> de </w:t>
      </w:r>
      <w:r w:rsidRPr="1B4A0573" w:rsidR="2A51632E">
        <w:rPr>
          <w:color w:val="000000"/>
        </w:rPr>
        <w:t>(</w:t>
      </w:r>
      <w:proofErr w:type="spellStart"/>
      <w:r w:rsidRPr="1B4A0573" w:rsidR="19061169">
        <w:rPr>
          <w:color w:val="000000"/>
        </w:rPr>
        <w:t>overheids</w:t>
      </w:r>
      <w:proofErr w:type="spellEnd"/>
      <w:r w:rsidRPr="1B4A0573" w:rsidR="05FCC872">
        <w:rPr>
          <w:color w:val="000000"/>
        </w:rPr>
        <w:t>)</w:t>
      </w:r>
      <w:r w:rsidRPr="1B4A0573" w:rsidR="19061169">
        <w:rPr>
          <w:color w:val="000000"/>
        </w:rPr>
        <w:t>instellingen die deze info gebruiken.</w:t>
      </w:r>
      <w:r w:rsidRPr="1B4A0573" w:rsidR="00FE1462">
        <w:rPr>
          <w:color w:val="000000"/>
        </w:rPr>
        <w:t xml:space="preserve"> </w:t>
      </w:r>
      <w:r>
        <w:br/>
      </w:r>
      <w:r>
        <w:br/>
      </w:r>
      <w:r w:rsidRPr="1B4A0573" w:rsidR="00FE1462">
        <w:rPr>
          <w:color w:val="000000"/>
        </w:rPr>
        <w:t xml:space="preserve">Als basis voor het IMKL werd de Europese uitwisselingsstandaard voor kabel- en leidinginformatie (INSPIRE </w:t>
      </w:r>
      <w:proofErr w:type="spellStart"/>
      <w:r w:rsidRPr="1B4A0573" w:rsidR="00FE1462">
        <w:rPr>
          <w:color w:val="000000"/>
        </w:rPr>
        <w:t>Utility</w:t>
      </w:r>
      <w:proofErr w:type="spellEnd"/>
      <w:r w:rsidRPr="1B4A0573" w:rsidR="00FE1462">
        <w:rPr>
          <w:color w:val="000000"/>
        </w:rPr>
        <w:t xml:space="preserve"> Services, afgekort ‘INSPIRE US’) genomen. Deze standaard werd uitgebreid met een aantal IMKL-specifieke elementen die van belang zijn voor de context van het KLIP. Het model is telkens verschillend naargelang de sector waarin men actief is (Waterleidingen, Riolering, </w:t>
      </w:r>
      <w:proofErr w:type="spellStart"/>
      <w:r w:rsidRPr="1B4A0573" w:rsidR="00FE1462">
        <w:rPr>
          <w:color w:val="000000"/>
        </w:rPr>
        <w:t>OlieGasChemicaliën</w:t>
      </w:r>
      <w:proofErr w:type="spellEnd"/>
      <w:r w:rsidRPr="1B4A0573" w:rsidR="00FE1462">
        <w:rPr>
          <w:color w:val="000000"/>
        </w:rPr>
        <w:t xml:space="preserve">, Elektriciteit, Telecommunicatie, Thermisch, ...), met telkens een eigen </w:t>
      </w:r>
      <w:proofErr w:type="spellStart"/>
      <w:r w:rsidRPr="1B4A0573" w:rsidR="00FE1462">
        <w:rPr>
          <w:color w:val="000000"/>
        </w:rPr>
        <w:t>symbologie</w:t>
      </w:r>
      <w:proofErr w:type="spellEnd"/>
      <w:r w:rsidRPr="1B4A0573" w:rsidR="00FE1462">
        <w:rPr>
          <w:color w:val="000000"/>
        </w:rPr>
        <w:t xml:space="preserve">, logica, </w:t>
      </w:r>
      <w:proofErr w:type="spellStart"/>
      <w:r w:rsidRPr="1B4A0573" w:rsidR="00FE1462">
        <w:rPr>
          <w:color w:val="000000"/>
        </w:rPr>
        <w:t>domains</w:t>
      </w:r>
      <w:proofErr w:type="spellEnd"/>
      <w:r w:rsidRPr="1B4A0573" w:rsidR="00FE1462">
        <w:rPr>
          <w:color w:val="000000"/>
        </w:rPr>
        <w:t xml:space="preserve">, ...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FE1462" w:rsidP="00FE1462" w:rsidRDefault="00FE1462" w14:paraId="7A366F0D" w14:textId="77777777">
      <w:pPr>
        <w:spacing w:after="160" w:line="259" w:lineRule="auto"/>
        <w:rPr>
          <w:ins w:author="Vlassenroot Eveline" w:date="2023-02-10T11:59:13.952Z" w:id="1449432672"/>
          <w:color w:val="000000"/>
        </w:rPr>
      </w:pPr>
      <w:r w:rsidRPr="0961957C" w:rsidR="00FE1462">
        <w:rPr>
          <w:color w:val="000000"/>
        </w:rPr>
        <w:t xml:space="preserve">Elk antwoord van een kabel- en leidingbeheerder bevat een xml-bestand met daarin de leidinggegevens. De beheerder kan dan nog een aantal extra bestanden (pdf, jpg, </w:t>
      </w:r>
      <w:proofErr w:type="spellStart"/>
      <w:r w:rsidRPr="0961957C" w:rsidR="00FE1462">
        <w:rPr>
          <w:color w:val="000000"/>
        </w:rPr>
        <w:t>png</w:t>
      </w:r>
      <w:proofErr w:type="spellEnd"/>
      <w:r w:rsidRPr="0961957C" w:rsidR="00FE1462">
        <w:rPr>
          <w:color w:val="000000"/>
        </w:rPr>
        <w:t xml:space="preserve"> en </w:t>
      </w:r>
      <w:proofErr w:type="spellStart"/>
      <w:r w:rsidRPr="0961957C" w:rsidR="00FE1462">
        <w:rPr>
          <w:color w:val="000000"/>
        </w:rPr>
        <w:t>tiff</w:t>
      </w:r>
      <w:proofErr w:type="spellEnd"/>
      <w:r w:rsidRPr="0961957C" w:rsidR="00FE1462">
        <w:rPr>
          <w:color w:val="000000"/>
        </w:rPr>
        <w:t xml:space="preserve">) meegeven met extra plannen (bijvoorbeeld detailplannen en lengteprofielen) en de antwoordbrieven in. KLIP consolideert de verschillende antwoorden van alle betrokken kabel- en leidingbeheerders tot één antwoordpakket. Dit geconsolideerde antwoord is online én offline beschikbaar in een kaartviewer, waarin de Basiskaart Vlaanderen dient als gemeenschappelijke </w:t>
      </w:r>
      <w:proofErr w:type="spellStart"/>
      <w:r w:rsidRPr="0961957C" w:rsidR="00FE1462">
        <w:rPr>
          <w:color w:val="000000"/>
        </w:rPr>
        <w:t>kaartlaag</w:t>
      </w:r>
      <w:proofErr w:type="spellEnd"/>
      <w:r w:rsidRPr="0961957C" w:rsidR="00FE1462">
        <w:rPr>
          <w:color w:val="000000"/>
        </w:rPr>
        <w:t>.</w:t>
      </w:r>
    </w:p>
    <w:p w:rsidR="0961957C" w:rsidP="0961957C" w:rsidRDefault="0961957C" w14:paraId="6795DF77" w14:textId="02EEAA1F">
      <w:pPr>
        <w:pStyle w:val="Standaard"/>
        <w:spacing w:after="160" w:line="259" w:lineRule="auto"/>
        <w:rPr>
          <w:ins w:author="Vlassenroot Eveline" w:date="2023-02-10T11:59:14.315Z" w:id="541789261"/>
          <w:color w:val="000000"/>
        </w:rPr>
      </w:pPr>
    </w:p>
    <w:p w:rsidR="6AC92921" w:rsidP="0961957C" w:rsidRDefault="6AC92921" w14:paraId="01020C39" w14:textId="207AB8AC" w14:noSpellErr="1">
      <w:pPr>
        <w:pStyle w:val="Standaard"/>
        <w:spacing w:after="160" w:line="259" w:lineRule="auto"/>
      </w:pPr>
      <w:ins w:author="Vlassenroot Eveline" w:date="2023-02-10T11:59:14.947Z" w:id="1948301394">
        <w:r w:rsidR="6AC92921">
          <w:drawing>
            <wp:inline wp14:editId="41951B32" wp14:anchorId="455E036F">
              <wp:extent cx="5429250" cy="4143375"/>
              <wp:effectExtent l="0" t="0" r="0" b="0"/>
              <wp:docPr id="611951720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894d528a8c0d465f">
                        <a:extLst xmlns:a="http://schemas.openxmlformats.org/drawingml/2006/main">
                          <a:ext xmlns:a="http://schemas.openxmlformats.org/drawingml/2006/main"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5429250" cy="4143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6AC92921" w:rsidP="0961957C" w:rsidRDefault="6AC92921" w14:paraId="3BB0795E" w14:textId="4B395F59">
      <w:pPr>
        <w:pStyle w:val="Standaard"/>
        <w:spacing w:after="160" w:line="259" w:lineRule="auto"/>
        <w:rPr>
          <w:ins w:author="Vlassenroot Eveline" w:date="2023-02-10T11:58:50.744Z" w:id="790087875"/>
          <w:rFonts w:ascii="Calibri" w:hAnsi="Calibri" w:eastAsia="Calibri" w:cs="Calibri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nl-BE"/>
          <w:rPrChange w:author="Vlassenroot Eveline" w:date="2023-02-10T11:59:04.914Z" w:id="52089559">
            <w:rPr>
              <w:ins w:author="Vlassenroot Eveline" w:date="2023-02-10T11:58:50.744Z" w:id="1034136917"/>
              <w:rFonts w:ascii="Open Sans" w:hAnsi="Open Sans" w:eastAsia="Open Sans" w:cs="Open Sans"/>
              <w:b w:val="0"/>
              <w:bCs w:val="0"/>
              <w:i w:val="0"/>
              <w:iCs w:val="0"/>
              <w:caps w:val="0"/>
              <w:smallCaps w:val="0"/>
              <w:noProof w:val="0"/>
              <w:sz w:val="22"/>
              <w:szCs w:val="22"/>
              <w:lang w:val="nl-BE"/>
            </w:rPr>
          </w:rPrChange>
        </w:rPr>
      </w:pPr>
      <w:ins w:author="Vlassenroot Eveline" w:date="2023-02-10T11:58:39.218Z" w:id="82741874">
        <w:r>
          <w:fldChar w:fldCharType="begin"/>
        </w:r>
        <w:r>
          <w:instrText xml:space="preserve">HYPERLINK "https://docs.ogc.org/per/17-090r1.html" </w:instrText>
        </w:r>
        <w:r>
          <w:fldChar w:fldCharType="separate"/>
        </w:r>
      </w:ins>
      <w:ins w:author="Vlassenroot Eveline" w:date="2023-02-10T11:58:39.217Z" w:id="890420905">
        <w:r w:rsidRPr="0961957C" w:rsidR="6AC92921">
          <w:rPr>
            <w:rStyle w:val="Hyperlink"/>
          </w:rPr>
          <w:t>Bron</w:t>
        </w:r>
      </w:ins>
      <w:ins w:author="Vlassenroot Eveline" w:date="2023-02-10T11:58:39.218Z" w:id="1509810753">
        <w:r>
          <w:fldChar w:fldCharType="end"/>
        </w:r>
      </w:ins>
      <w:ins w:author="Vlassenroot Eveline" w:date="2023-02-10T11:58:39.217Z" w:id="694568133">
        <w:r w:rsidRPr="0961957C" w:rsidR="6AC92921">
          <w:rPr>
            <w:rFonts w:ascii="Calibri" w:hAnsi="Calibri" w:eastAsia="Calibri" w:cs="Calibri" w:asciiTheme="majorAscii" w:hAnsiTheme="majorAscii" w:eastAsiaTheme="majorAscii" w:cstheme="maj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nl-BE"/>
            <w:rPrChange w:author="Vlassenroot Eveline" w:date="2023-02-10T11:59:03.151Z" w:id="154963930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nl-BE"/>
              </w:rPr>
            </w:rPrChange>
          </w:rPr>
          <w:t xml:space="preserve">: </w:t>
        </w:r>
        <w:r w:rsidRPr="0961957C" w:rsidR="6AC92921">
          <w:rPr>
            <w:rFonts w:ascii="Calibri" w:hAnsi="Calibri" w:eastAsia="Calibri" w:cs="Calibri" w:asciiTheme="majorAscii" w:hAnsiTheme="majorAscii" w:eastAsiaTheme="majorAscii" w:cstheme="maj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nl-BE"/>
            <w:rPrChange w:author="Vlassenroot Eveline" w:date="2023-02-10T11:59:03.16Z" w:id="359383431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nl-BE"/>
              </w:rPr>
            </w:rPrChange>
          </w:rPr>
          <w:t xml:space="preserve">Model </w:t>
        </w:r>
        <w:r w:rsidRPr="0961957C" w:rsidR="6AC92921">
          <w:rPr>
            <w:rFonts w:ascii="Calibri" w:hAnsi="Calibri" w:eastAsia="Calibri" w:cs="Calibri" w:asciiTheme="majorAscii" w:hAnsiTheme="majorAscii" w:eastAsiaTheme="majorAscii" w:cstheme="maj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nl-BE"/>
            <w:rPrChange w:author="Vlassenroot Eveline" w:date="2023-02-10T11:59:03.162Z" w:id="185293989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nl-BE"/>
              </w:rPr>
            </w:rPrChange>
          </w:rPr>
          <w:t>for</w:t>
        </w:r>
        <w:r w:rsidRPr="0961957C" w:rsidR="6AC92921">
          <w:rPr>
            <w:rFonts w:ascii="Calibri" w:hAnsi="Calibri" w:eastAsia="Calibri" w:cs="Calibri" w:asciiTheme="majorAscii" w:hAnsiTheme="majorAscii" w:eastAsiaTheme="majorAscii" w:cstheme="maj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nl-BE"/>
            <w:rPrChange w:author="Vlassenroot Eveline" w:date="2023-02-10T11:59:03.165Z" w:id="2009832954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nl-BE"/>
              </w:rPr>
            </w:rPrChange>
          </w:rPr>
          <w:t xml:space="preserve"> Underground Data Definition </w:t>
        </w:r>
        <w:r w:rsidRPr="0961957C" w:rsidR="6AC92921">
          <w:rPr>
            <w:rFonts w:ascii="Calibri" w:hAnsi="Calibri" w:eastAsia="Calibri" w:cs="Calibri" w:asciiTheme="majorAscii" w:hAnsiTheme="majorAscii" w:eastAsiaTheme="majorAscii" w:cstheme="maj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nl-BE"/>
            <w:rPrChange w:author="Vlassenroot Eveline" w:date="2023-02-10T11:59:03.168Z" w:id="896866634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nl-BE"/>
              </w:rPr>
            </w:rPrChange>
          </w:rPr>
          <w:t>and</w:t>
        </w:r>
        <w:r w:rsidRPr="0961957C" w:rsidR="6AC92921">
          <w:rPr>
            <w:rFonts w:ascii="Calibri" w:hAnsi="Calibri" w:eastAsia="Calibri" w:cs="Calibri" w:asciiTheme="majorAscii" w:hAnsiTheme="majorAscii" w:eastAsiaTheme="majorAscii" w:cstheme="maj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nl-BE"/>
            <w:rPrChange w:author="Vlassenroot Eveline" w:date="2023-02-10T11:59:03.174Z" w:id="41922802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nl-BE"/>
              </w:rPr>
            </w:rPrChange>
          </w:rPr>
          <w:t xml:space="preserve"> Integration (MUDDI) Engineering Report</w:t>
        </w:r>
      </w:ins>
    </w:p>
    <w:p w:rsidR="0961957C" w:rsidP="0961957C" w:rsidRDefault="0961957C" w14:paraId="7859EC05" w14:textId="26E27B33">
      <w:pPr>
        <w:pStyle w:val="Standaard"/>
        <w:spacing w:after="160" w:line="259" w:lineRule="auto"/>
      </w:pPr>
    </w:p>
    <w:p w:rsidRPr="00A434DC" w:rsidR="00FE1462" w:rsidP="1B4A0573" w:rsidRDefault="00FE1462" w14:paraId="154F451B" w14:textId="5FD9E9C2">
      <w:pPr>
        <w:pStyle w:val="Kop2"/>
        <w:numPr>
          <w:ilvl w:val="1"/>
          <w:numId w:val="13"/>
        </w:numPr>
        <w:ind w:left="680" w:hanging="340"/>
        <w:rPr>
          <w:rFonts w:ascii="Calibri" w:hAnsi="Calibri" w:cs="Calibri" w:asciiTheme="majorAscii" w:hAnsiTheme="majorAscii" w:cstheme="majorAscii"/>
          <w:strike w:val="0"/>
          <w:dstrike w:val="0"/>
        </w:rPr>
      </w:pPr>
      <w:r w:rsidRPr="1B4A0573" w:rsidR="15A90F21">
        <w:rPr>
          <w:rFonts w:ascii="Calibri" w:hAnsi="Calibri" w:asciiTheme="majorAscii" w:hAnsiTheme="majorAscii"/>
        </w:rPr>
        <w:t xml:space="preserve"> </w:t>
      </w:r>
      <w:r w:rsidRPr="1B4A0573" w:rsidR="00FE1462">
        <w:rPr>
          <w:rFonts w:ascii="Calibri" w:hAnsi="Calibri" w:asciiTheme="majorAscii" w:hAnsiTheme="majorAscii"/>
          <w:strike w:val="0"/>
          <w:dstrike w:val="0"/>
        </w:rPr>
        <w:t>WAAROM</w:t>
      </w:r>
    </w:p>
    <w:p w:rsidR="00FE1462" w:rsidP="00FE1462" w:rsidRDefault="00FE1462" w14:paraId="2E4CD6B3" w14:textId="09286DFB">
      <w:pPr>
        <w:spacing w:after="160" w:line="259" w:lineRule="auto"/>
        <w:rPr>
          <w:strike w:val="0"/>
          <w:dstrike w:val="0"/>
          <w:color w:val="000000"/>
        </w:rPr>
      </w:pPr>
      <w:r w:rsidRPr="1B4A0573" w:rsidR="00FE1462">
        <w:rPr>
          <w:strike w:val="0"/>
          <w:dstrike w:val="0"/>
          <w:color w:val="000000"/>
        </w:rPr>
        <w:t>KLIP plant een modernisatie van het IMKL-datamodel in 2023. De huidige versie, IMKL 2.3, is in productie sinds 24/08/2017 en kende al die tijd geen enkele grote update.</w:t>
      </w:r>
      <w:r>
        <w:br/>
      </w:r>
      <w:r>
        <w:br/>
      </w:r>
      <w:r w:rsidRPr="1B4A0573" w:rsidR="00FE1462">
        <w:rPr>
          <w:strike w:val="0"/>
          <w:dstrike w:val="0"/>
          <w:color w:val="000000"/>
        </w:rPr>
        <w:t xml:space="preserve">Wat is de bedoeling van de geplande update van </w:t>
      </w:r>
      <w:commentRangeStart w:id="1408761700"/>
      <w:r w:rsidRPr="1B4A0573" w:rsidR="00FE1462">
        <w:rPr>
          <w:strike w:val="0"/>
          <w:dstrike w:val="0"/>
          <w:color w:val="000000"/>
        </w:rPr>
        <w:t>het model?</w:t>
      </w:r>
      <w:commentRangeEnd w:id="1408761700"/>
      <w:r>
        <w:rPr>
          <w:rStyle w:val="CommentReference"/>
        </w:rPr>
        <w:commentReference w:id="1408761700"/>
      </w:r>
    </w:p>
    <w:p w:rsidR="00FE1462" w:rsidP="00FE1462" w:rsidRDefault="00FE1462" w14:paraId="54D5682B" w14:textId="67D925EC">
      <w:pPr>
        <w:pStyle w:val="Lijstalinea"/>
        <w:numPr>
          <w:ilvl w:val="0"/>
          <w:numId w:val="10"/>
        </w:numPr>
        <w:spacing w:after="160" w:line="259" w:lineRule="auto"/>
        <w:rPr>
          <w:strike w:val="0"/>
          <w:dstrike w:val="0"/>
          <w:color w:val="000000"/>
        </w:rPr>
      </w:pPr>
      <w:r w:rsidRPr="1B4A0573" w:rsidR="00FE1462">
        <w:rPr>
          <w:strike w:val="0"/>
          <w:dstrike w:val="0"/>
          <w:color w:val="000000"/>
        </w:rPr>
        <w:t>Een model dat in lijn is met de (Europese) dataspecificaties</w:t>
      </w:r>
      <w:r w:rsidRPr="1B4A0573" w:rsidR="4E1B2A85">
        <w:rPr>
          <w:strike w:val="0"/>
          <w:dstrike w:val="0"/>
          <w:color w:val="000000"/>
        </w:rPr>
        <w:t>, bruikbaar door alle gewesten.</w:t>
      </w:r>
    </w:p>
    <w:p w:rsidR="00FE1462" w:rsidP="00FE1462" w:rsidRDefault="00FE1462" w14:paraId="1A0A1CFB" w14:textId="61BF0587">
      <w:pPr>
        <w:pStyle w:val="Lijstalinea"/>
        <w:numPr>
          <w:ilvl w:val="0"/>
          <w:numId w:val="10"/>
        </w:numPr>
        <w:spacing w:after="160" w:line="259" w:lineRule="auto"/>
        <w:rPr>
          <w:strike w:val="0"/>
          <w:dstrike w:val="0"/>
          <w:color w:val="000000"/>
        </w:rPr>
      </w:pPr>
      <w:r w:rsidRPr="1B4A0573" w:rsidR="00FE1462">
        <w:rPr>
          <w:strike w:val="0"/>
          <w:dstrike w:val="0"/>
          <w:color w:val="000000"/>
        </w:rPr>
        <w:t>Een model dat ook gebruikt kan worden voor niet-Nederlandstalige</w:t>
      </w:r>
      <w:r w:rsidRPr="1B4A0573" w:rsidR="2B73D06B">
        <w:rPr>
          <w:strike w:val="0"/>
          <w:dstrike w:val="0"/>
          <w:color w:val="000000"/>
        </w:rPr>
        <w:t>n.</w:t>
      </w:r>
    </w:p>
    <w:p w:rsidR="00FE1462" w:rsidP="00FE1462" w:rsidRDefault="00FE1462" w14:paraId="237CD0EA" w14:textId="56F1E0B5">
      <w:pPr>
        <w:pStyle w:val="Lijstalinea"/>
        <w:numPr>
          <w:ilvl w:val="0"/>
          <w:numId w:val="10"/>
        </w:numPr>
        <w:spacing w:after="160" w:line="259" w:lineRule="auto"/>
        <w:rPr>
          <w:strike w:val="0"/>
          <w:dstrike w:val="0"/>
          <w:color w:val="000000"/>
        </w:rPr>
      </w:pPr>
      <w:r w:rsidRPr="1B4A0573" w:rsidR="00FE1462">
        <w:rPr>
          <w:strike w:val="0"/>
          <w:dstrike w:val="0"/>
          <w:color w:val="000000"/>
        </w:rPr>
        <w:t>Een model dat rekening houdt met hedendaagse technologische evoluties (o.a. Lambert 2008, 3D, BIM)</w:t>
      </w:r>
      <w:r w:rsidRPr="1B4A0573" w:rsidR="19BA9C58">
        <w:rPr>
          <w:strike w:val="0"/>
          <w:dstrike w:val="0"/>
          <w:color w:val="000000"/>
        </w:rPr>
        <w:t>.</w:t>
      </w:r>
    </w:p>
    <w:p w:rsidR="00FE1462" w:rsidP="00FE1462" w:rsidRDefault="00FE1462" w14:paraId="40147AA3" w14:textId="2F12214D">
      <w:pPr>
        <w:pStyle w:val="Lijstalinea"/>
        <w:numPr>
          <w:ilvl w:val="0"/>
          <w:numId w:val="10"/>
        </w:numPr>
        <w:spacing w:after="160" w:line="259" w:lineRule="auto"/>
        <w:rPr>
          <w:strike w:val="0"/>
          <w:dstrike w:val="0"/>
          <w:color w:val="000000"/>
        </w:rPr>
      </w:pPr>
      <w:r w:rsidRPr="1B4A0573" w:rsidR="00FE1462">
        <w:rPr>
          <w:strike w:val="0"/>
          <w:dstrike w:val="0"/>
          <w:color w:val="000000"/>
        </w:rPr>
        <w:t>Een model dat zo eenvoudig mogelijk is.</w:t>
      </w:r>
    </w:p>
    <w:p w:rsidRPr="00A434DC" w:rsidR="00FE1462" w:rsidP="1B4A0573" w:rsidRDefault="00FE1462" w14:paraId="6E6DFE44" w14:textId="2200C88A">
      <w:pPr>
        <w:pStyle w:val="Lijstalinea"/>
        <w:numPr>
          <w:ilvl w:val="0"/>
          <w:numId w:val="10"/>
        </w:numPr>
        <w:spacing w:after="160" w:line="259" w:lineRule="auto"/>
        <w:ind/>
        <w:rPr>
          <w:strike w:val="0"/>
          <w:dstrike w:val="0"/>
          <w:color w:val="000000"/>
        </w:rPr>
      </w:pPr>
      <w:r w:rsidRPr="1B4A0573" w:rsidR="6434EEC2">
        <w:rPr>
          <w:strike w:val="0"/>
          <w:dstrike w:val="0"/>
          <w:color w:val="000000"/>
        </w:rPr>
        <w:t>Een model dat een OSLO standaard is.</w:t>
      </w:r>
    </w:p>
    <w:p w:rsidRPr="00A434DC" w:rsidR="00FE1462" w:rsidP="1B4A0573" w:rsidRDefault="00FE1462" w14:paraId="722D11FD" w14:textId="27F22C82">
      <w:pPr>
        <w:pStyle w:val="Kop1"/>
        <w:spacing w:after="160" w:line="259" w:lineRule="auto"/>
        <w:ind/>
        <w:rPr>
          <w:rFonts w:ascii="Calibri" w:hAnsi="Calibri" w:asciiTheme="majorAscii" w:hAnsiTheme="majorAscii"/>
          <w:sz w:val="48"/>
          <w:szCs w:val="48"/>
        </w:rPr>
      </w:pPr>
    </w:p>
    <w:p w:rsidRPr="00A434DC" w:rsidR="00FE1462" w:rsidP="1B4A0573" w:rsidRDefault="00FE1462" w14:paraId="73ED83E5" w14:textId="59120E9A">
      <w:pPr>
        <w:pStyle w:val="Kop1"/>
        <w:spacing w:after="160" w:line="259" w:lineRule="auto"/>
        <w:ind w:left="0"/>
        <w:rPr>
          <w:rFonts w:ascii="Calibri" w:hAnsi="Calibri" w:asciiTheme="majorAscii" w:hAnsiTheme="majorAscii"/>
          <w:sz w:val="48"/>
          <w:szCs w:val="48"/>
        </w:rPr>
      </w:pPr>
      <w:r w:rsidRPr="1B4A0573" w:rsidR="27A73350">
        <w:rPr>
          <w:rFonts w:ascii="Calibri" w:hAnsi="Calibri" w:asciiTheme="majorAscii" w:hAnsiTheme="majorAscii"/>
          <w:sz w:val="48"/>
          <w:szCs w:val="48"/>
        </w:rPr>
        <w:t>2</w:t>
      </w:r>
      <w:r w:rsidRPr="1B4A0573" w:rsidR="46E870A9">
        <w:rPr>
          <w:rFonts w:ascii="Calibri" w:hAnsi="Calibri" w:asciiTheme="majorAscii" w:hAnsiTheme="majorAscii"/>
          <w:sz w:val="48"/>
          <w:szCs w:val="48"/>
        </w:rPr>
        <w:t xml:space="preserve"> </w:t>
      </w:r>
      <w:r w:rsidRPr="1B4A0573" w:rsidR="00FE1462">
        <w:rPr>
          <w:rFonts w:ascii="Calibri" w:hAnsi="Calibri" w:asciiTheme="majorAscii" w:hAnsiTheme="majorAscii"/>
          <w:sz w:val="48"/>
          <w:szCs w:val="48"/>
        </w:rPr>
        <w:t>USE CASES</w:t>
      </w:r>
    </w:p>
    <w:p w:rsidRPr="00BA46D9" w:rsidR="00FE1462" w:rsidP="00FE1462" w:rsidRDefault="00FE1462" w14:paraId="79E9D283" w14:textId="77777777">
      <w:pPr>
        <w:pStyle w:val="Lijstalinea"/>
        <w:numPr>
          <w:ilvl w:val="0"/>
          <w:numId w:val="12"/>
        </w:numPr>
        <w:rPr/>
      </w:pPr>
      <w:r w:rsidR="00FE1462">
        <w:rPr/>
        <w:t>Aanleveren van leidinggegevens in een gestandaardiseerde vorm om deze info op kaart te kunnen tonen</w:t>
      </w:r>
    </w:p>
    <w:p w:rsidRPr="00BA46D9" w:rsidR="00FE1462" w:rsidP="00FE1462" w:rsidRDefault="00FE1462" w14:paraId="1A3DE234" w14:textId="77777777" w14:noSpellErr="1">
      <w:pPr>
        <w:pStyle w:val="Lijstalinea"/>
        <w:numPr>
          <w:ilvl w:val="0"/>
          <w:numId w:val="12"/>
        </w:numPr>
        <w:rPr/>
      </w:pPr>
      <w:r w:rsidR="00FE1462">
        <w:rPr/>
        <w:t>Inlezen van leidinggegevens in een gestandaardiseerde vorm voor het verwerken van deze gegevens in voorbereidende studies (bijvoorbeeld BIM-modellen, impactstudies, omgevingsstudies,…) en werfplannen</w:t>
      </w:r>
    </w:p>
    <w:p w:rsidR="2967A9F4" w:rsidP="1B4A0573" w:rsidRDefault="2967A9F4" w14:paraId="0E0E802D" w14:textId="6DD4FFC3">
      <w:pPr>
        <w:pStyle w:val="Lijstalinea"/>
        <w:numPr>
          <w:ilvl w:val="0"/>
          <w:numId w:val="12"/>
        </w:numPr>
        <w:rPr/>
      </w:pPr>
      <w:r w:rsidRPr="1B4A0573" w:rsidR="2967A9F4">
        <w:rPr>
          <w:noProof w:val="0"/>
          <w:lang w:val="nl-BE"/>
        </w:rPr>
        <w:t>Beperken graafschade door het uitwisselen van informatie over ondergrondse kabels en leidingen</w:t>
      </w:r>
    </w:p>
    <w:p w:rsidR="2967A9F4" w:rsidP="1B4A0573" w:rsidRDefault="2967A9F4" w14:paraId="4559BCDB" w14:textId="3863F230">
      <w:pPr>
        <w:pStyle w:val="Lijstalinea"/>
        <w:numPr>
          <w:ilvl w:val="0"/>
          <w:numId w:val="12"/>
        </w:numPr>
        <w:rPr/>
      </w:pPr>
      <w:r w:rsidRPr="1B4A0573" w:rsidR="2967A9F4">
        <w:rPr>
          <w:noProof w:val="0"/>
          <w:lang w:val="nl-BE"/>
        </w:rPr>
        <w:t>Betere beleidsvoorbereiding en betere ondersteuning om problemen met ondergrondse kabels en leidingen te voorkomen door een beter afstemmen tussen beleid/grote projecten en de aanwezige leidinginfrastructuur.</w:t>
      </w:r>
    </w:p>
    <w:p w:rsidR="1B4A0573" w:rsidP="1B4A0573" w:rsidRDefault="1B4A0573" w14:paraId="13A186FE" w14:textId="68F9EA76">
      <w:pPr>
        <w:pStyle w:val="Standaard"/>
        <w:ind w:left="0"/>
      </w:pPr>
    </w:p>
    <w:p w:rsidR="00FE1462" w:rsidP="00FE1462" w:rsidRDefault="00FE1462" w14:paraId="531BAD0C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FlandersArtSans-Light" w:asciiTheme="majorHAnsi" w:hAnsiTheme="majorHAnsi" w:cstheme="majorHAnsi"/>
          <w:color w:val="000000"/>
          <w:sz w:val="20"/>
        </w:rPr>
      </w:pPr>
    </w:p>
    <w:p w:rsidR="5CE0E4A7" w:rsidP="1B4A0573" w:rsidRDefault="5CE0E4A7" w14:paraId="0220231B" w14:textId="533C9FF1">
      <w:pPr>
        <w:pStyle w:val="Kop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432" w:lineRule="auto"/>
        <w:ind w:left="0"/>
        <w:rPr>
          <w:rFonts w:ascii="Calibri" w:hAnsi="Calibri" w:asciiTheme="majorAscii" w:hAnsiTheme="majorAscii"/>
        </w:rPr>
      </w:pPr>
      <w:r w:rsidRPr="1B4A0573" w:rsidR="5CE0E4A7">
        <w:rPr>
          <w:rFonts w:ascii="Calibri" w:hAnsi="Calibri" w:asciiTheme="majorAscii" w:hAnsiTheme="majorAscii"/>
          <w:sz w:val="48"/>
          <w:szCs w:val="48"/>
        </w:rPr>
        <w:t>3</w:t>
      </w:r>
      <w:r w:rsidRPr="1B4A0573" w:rsidR="03683BC7">
        <w:rPr>
          <w:rFonts w:ascii="Calibri" w:hAnsi="Calibri" w:asciiTheme="majorAscii" w:hAnsiTheme="majorAscii"/>
          <w:sz w:val="48"/>
          <w:szCs w:val="48"/>
        </w:rPr>
        <w:t xml:space="preserve"> </w:t>
      </w:r>
      <w:r w:rsidRPr="1B4A0573" w:rsidR="00FE1462">
        <w:rPr>
          <w:rFonts w:ascii="Calibri" w:hAnsi="Calibri" w:asciiTheme="majorAscii" w:hAnsiTheme="majorAscii"/>
          <w:sz w:val="48"/>
          <w:szCs w:val="48"/>
        </w:rPr>
        <w:t>Scope</w:t>
      </w:r>
    </w:p>
    <w:p w:rsidR="0B165396" w:rsidP="1B4A0573" w:rsidRDefault="0B165396" w14:paraId="1B66B058" w14:textId="1F313E92">
      <w:pPr>
        <w:pStyle w:val="Lijstalinea"/>
        <w:numPr>
          <w:ilvl w:val="0"/>
          <w:numId w:val="11"/>
        </w:numPr>
        <w:spacing w:after="160" w:line="259" w:lineRule="auto"/>
        <w:rPr>
          <w:color w:val="000000"/>
        </w:rPr>
      </w:pPr>
      <w:r w:rsidRPr="1B4A0573" w:rsidR="0B165396">
        <w:rPr>
          <w:color w:val="000000"/>
        </w:rPr>
        <w:t>E</w:t>
      </w:r>
      <w:r w:rsidRPr="1B4A0573" w:rsidR="68F19940">
        <w:rPr>
          <w:color w:val="000000"/>
        </w:rPr>
        <w:t xml:space="preserve">en modernisatie van het IMKL-datamodel. De huidige versie, IMKL 2.3, is in productie sinds 24/08/2017 en kende al die tijd geen enkele grote update. </w:t>
      </w:r>
    </w:p>
    <w:p w:rsidR="68F19940" w:rsidP="1B4A0573" w:rsidRDefault="68F19940" w14:paraId="3B4FC274" w14:textId="692C6FAB">
      <w:pPr>
        <w:pStyle w:val="Lijstalinea"/>
        <w:numPr>
          <w:ilvl w:val="0"/>
          <w:numId w:val="11"/>
        </w:numPr>
        <w:spacing w:after="160" w:line="259" w:lineRule="auto"/>
        <w:rPr>
          <w:color w:val="000000"/>
        </w:rPr>
      </w:pPr>
      <w:r w:rsidRPr="1B4A0573" w:rsidR="68F19940">
        <w:rPr>
          <w:color w:val="000000"/>
          <w:lang w:val="en-US"/>
        </w:rPr>
        <w:t xml:space="preserve">Breaking changes </w:t>
      </w:r>
      <w:proofErr w:type="spellStart"/>
      <w:r w:rsidRPr="1B4A0573" w:rsidR="68F19940">
        <w:rPr>
          <w:color w:val="000000"/>
          <w:lang w:val="en-US"/>
        </w:rPr>
        <w:t>vanuit</w:t>
      </w:r>
      <w:proofErr w:type="spellEnd"/>
      <w:r w:rsidRPr="1B4A0573" w:rsidR="68F19940">
        <w:rPr>
          <w:color w:val="000000"/>
          <w:lang w:val="en-US"/>
        </w:rPr>
        <w:t xml:space="preserve"> INSPIRE Data Specifications for Utility Services </w:t>
      </w:r>
      <w:proofErr w:type="spellStart"/>
      <w:r w:rsidRPr="1B4A0573" w:rsidR="68F19940">
        <w:rPr>
          <w:color w:val="000000"/>
          <w:lang w:val="en-US"/>
        </w:rPr>
        <w:t>moeten</w:t>
      </w:r>
      <w:proofErr w:type="spellEnd"/>
      <w:r w:rsidRPr="1B4A0573" w:rsidR="68F19940">
        <w:rPr>
          <w:color w:val="000000"/>
          <w:lang w:val="en-US"/>
        </w:rPr>
        <w:t xml:space="preserve"> </w:t>
      </w:r>
      <w:proofErr w:type="spellStart"/>
      <w:r w:rsidRPr="1B4A0573" w:rsidR="68F19940">
        <w:rPr>
          <w:color w:val="000000"/>
          <w:lang w:val="en-US"/>
        </w:rPr>
        <w:t>nog</w:t>
      </w:r>
      <w:proofErr w:type="spellEnd"/>
      <w:r w:rsidRPr="1B4A0573" w:rsidR="68F19940">
        <w:rPr>
          <w:color w:val="000000"/>
          <w:lang w:val="en-US"/>
        </w:rPr>
        <w:t xml:space="preserve"> </w:t>
      </w:r>
      <w:proofErr w:type="spellStart"/>
      <w:r w:rsidRPr="1B4A0573" w:rsidR="68F19940">
        <w:rPr>
          <w:color w:val="000000"/>
          <w:lang w:val="en-US"/>
        </w:rPr>
        <w:t>doorstromen</w:t>
      </w:r>
      <w:proofErr w:type="spellEnd"/>
      <w:r w:rsidRPr="1B4A0573" w:rsidR="68F19940">
        <w:rPr>
          <w:color w:val="000000"/>
          <w:lang w:val="en-US"/>
        </w:rPr>
        <w:t xml:space="preserve"> </w:t>
      </w:r>
      <w:proofErr w:type="spellStart"/>
      <w:r w:rsidRPr="1B4A0573" w:rsidR="68F19940">
        <w:rPr>
          <w:color w:val="000000"/>
          <w:lang w:val="en-US"/>
        </w:rPr>
        <w:t>naar</w:t>
      </w:r>
      <w:proofErr w:type="spellEnd"/>
      <w:r w:rsidRPr="1B4A0573" w:rsidR="68F19940">
        <w:rPr>
          <w:color w:val="000000"/>
          <w:lang w:val="en-US"/>
        </w:rPr>
        <w:t xml:space="preserve"> IMKL.</w:t>
      </w:r>
    </w:p>
    <w:p w:rsidR="68F19940" w:rsidP="1B4A0573" w:rsidRDefault="68F19940" w14:paraId="2BB799AB" w14:textId="6B24D371">
      <w:pPr>
        <w:pStyle w:val="Lijstalinea"/>
        <w:numPr>
          <w:ilvl w:val="0"/>
          <w:numId w:val="11"/>
        </w:numPr>
        <w:spacing w:after="160" w:line="259" w:lineRule="auto"/>
        <w:rPr>
          <w:color w:val="000000"/>
        </w:rPr>
      </w:pPr>
      <w:r w:rsidRPr="1B4A0573" w:rsidR="68F19940">
        <w:rPr>
          <w:color w:val="000000"/>
          <w:lang w:val="en-US"/>
        </w:rPr>
        <w:t xml:space="preserve">Het Open Geospatial Consortium </w:t>
      </w:r>
      <w:proofErr w:type="spellStart"/>
      <w:r w:rsidRPr="1B4A0573" w:rsidR="68F19940">
        <w:rPr>
          <w:color w:val="000000"/>
          <w:lang w:val="en-US"/>
        </w:rPr>
        <w:t>ontwikkelt</w:t>
      </w:r>
      <w:proofErr w:type="spellEnd"/>
      <w:r w:rsidRPr="1B4A0573" w:rsidR="68F19940">
        <w:rPr>
          <w:color w:val="000000"/>
          <w:lang w:val="en-US"/>
        </w:rPr>
        <w:t xml:space="preserve"> de </w:t>
      </w:r>
      <w:proofErr w:type="spellStart"/>
      <w:r w:rsidRPr="1B4A0573" w:rsidR="68F19940">
        <w:rPr>
          <w:color w:val="000000"/>
          <w:lang w:val="en-US"/>
        </w:rPr>
        <w:t>datastandaard</w:t>
      </w:r>
      <w:proofErr w:type="spellEnd"/>
      <w:r w:rsidRPr="1B4A0573" w:rsidR="68F19940">
        <w:rPr>
          <w:color w:val="000000"/>
          <w:lang w:val="en-US"/>
        </w:rPr>
        <w:t xml:space="preserve"> “Model for Underground Data Definition and Integration (MUDDI)”, </w:t>
      </w:r>
      <w:proofErr w:type="spellStart"/>
      <w:r w:rsidRPr="1B4A0573" w:rsidR="68F19940">
        <w:rPr>
          <w:color w:val="000000"/>
          <w:lang w:val="en-US"/>
        </w:rPr>
        <w:t>te</w:t>
      </w:r>
      <w:proofErr w:type="spellEnd"/>
      <w:r w:rsidRPr="1B4A0573" w:rsidR="68F19940">
        <w:rPr>
          <w:color w:val="000000"/>
          <w:lang w:val="en-US"/>
        </w:rPr>
        <w:t xml:space="preserve"> </w:t>
      </w:r>
      <w:proofErr w:type="spellStart"/>
      <w:r w:rsidRPr="1B4A0573" w:rsidR="68F19940">
        <w:rPr>
          <w:color w:val="000000"/>
          <w:lang w:val="en-US"/>
        </w:rPr>
        <w:t>bekijken</w:t>
      </w:r>
      <w:proofErr w:type="spellEnd"/>
      <w:r w:rsidRPr="1B4A0573" w:rsidR="68F19940">
        <w:rPr>
          <w:color w:val="000000"/>
          <w:lang w:val="en-US"/>
        </w:rPr>
        <w:t xml:space="preserve"> hoe we </w:t>
      </w:r>
      <w:proofErr w:type="spellStart"/>
      <w:r w:rsidRPr="1B4A0573" w:rsidR="68F19940">
        <w:rPr>
          <w:color w:val="000000"/>
          <w:lang w:val="en-US"/>
        </w:rPr>
        <w:t>hierop</w:t>
      </w:r>
      <w:proofErr w:type="spellEnd"/>
      <w:r w:rsidRPr="1B4A0573" w:rsidR="68F19940">
        <w:rPr>
          <w:color w:val="000000"/>
          <w:lang w:val="en-US"/>
        </w:rPr>
        <w:t xml:space="preserve"> </w:t>
      </w:r>
      <w:proofErr w:type="spellStart"/>
      <w:r w:rsidRPr="1B4A0573" w:rsidR="68F19940">
        <w:rPr>
          <w:color w:val="000000"/>
          <w:lang w:val="en-US"/>
        </w:rPr>
        <w:t>kunnen</w:t>
      </w:r>
      <w:proofErr w:type="spellEnd"/>
      <w:r w:rsidRPr="1B4A0573" w:rsidR="68F19940">
        <w:rPr>
          <w:color w:val="000000"/>
          <w:lang w:val="en-US"/>
        </w:rPr>
        <w:t>/</w:t>
      </w:r>
      <w:proofErr w:type="spellStart"/>
      <w:r w:rsidRPr="1B4A0573" w:rsidR="68F19940">
        <w:rPr>
          <w:color w:val="000000"/>
          <w:lang w:val="en-US"/>
        </w:rPr>
        <w:t>moeten</w:t>
      </w:r>
      <w:proofErr w:type="spellEnd"/>
      <w:r w:rsidRPr="1B4A0573" w:rsidR="68F19940">
        <w:rPr>
          <w:color w:val="000000"/>
          <w:lang w:val="en-US"/>
        </w:rPr>
        <w:t xml:space="preserve"> </w:t>
      </w:r>
      <w:r w:rsidRPr="1B4A0573" w:rsidR="68F19940">
        <w:rPr>
          <w:color w:val="000000"/>
          <w:lang w:val="en-US"/>
        </w:rPr>
        <w:t>aligneren</w:t>
      </w:r>
      <w:r w:rsidRPr="1B4A0573" w:rsidR="68F19940">
        <w:rPr>
          <w:color w:val="000000"/>
          <w:lang w:val="en-US"/>
        </w:rPr>
        <w:t>.</w:t>
      </w:r>
    </w:p>
    <w:p w:rsidR="1DE800B8" w:rsidP="1B4A0573" w:rsidRDefault="1DE800B8" w14:paraId="3D9C560F" w14:textId="27D8C5DC">
      <w:pPr>
        <w:pStyle w:val="Lijstalinea"/>
        <w:numPr>
          <w:ilvl w:val="0"/>
          <w:numId w:val="11"/>
        </w:numPr>
        <w:spacing w:after="160" w:line="259" w:lineRule="auto"/>
        <w:rPr>
          <w:color w:val="000000"/>
        </w:rPr>
      </w:pPr>
      <w:r w:rsidRPr="1B4A0573" w:rsidR="1DE800B8">
        <w:rPr>
          <w:color w:val="000000"/>
        </w:rPr>
        <w:t>Het model aanpassen zodat het rekening houdt met hedendaagse technologische evoluties (o.a. Lambert 2008, 3D, BIM)</w:t>
      </w:r>
    </w:p>
    <w:p w:rsidR="1DE800B8" w:rsidP="1B4A0573" w:rsidRDefault="1DE800B8" w14:paraId="3E49CF63" w14:textId="34E4CD2E">
      <w:pPr>
        <w:pStyle w:val="Lijstalinea"/>
        <w:numPr>
          <w:ilvl w:val="1"/>
          <w:numId w:val="11"/>
        </w:numPr>
        <w:spacing w:after="160" w:line="259" w:lineRule="auto"/>
        <w:rPr>
          <w:color w:val="000000"/>
        </w:rPr>
      </w:pPr>
      <w:r w:rsidRPr="1B4A0573" w:rsidR="1DE800B8">
        <w:rPr>
          <w:color w:val="000000"/>
        </w:rPr>
        <w:t xml:space="preserve">Bv </w:t>
      </w:r>
      <w:r w:rsidRPr="1B4A0573" w:rsidR="68F19940">
        <w:rPr>
          <w:color w:val="000000"/>
        </w:rPr>
        <w:t>IMKL 2.3 laat enkel gegevens in 2D en het Lambert 1972-coördinatiesysteem toe</w:t>
      </w:r>
    </w:p>
    <w:p w:rsidR="68F19940" w:rsidP="1B4A0573" w:rsidRDefault="68F19940" w14:paraId="1AC8EFE0" w14:textId="4944F417">
      <w:pPr>
        <w:pStyle w:val="Lijstalinea"/>
        <w:numPr>
          <w:ilvl w:val="0"/>
          <w:numId w:val="11"/>
        </w:numPr>
        <w:spacing w:after="160" w:line="259" w:lineRule="auto"/>
        <w:rPr>
          <w:color w:val="000000"/>
        </w:rPr>
      </w:pPr>
      <w:r w:rsidRPr="1B4A0573" w:rsidR="68F19940">
        <w:rPr>
          <w:color w:val="000000"/>
        </w:rPr>
        <w:t>Het huidige datamodel is een mix van Nederlandtalige en Engelstalige terminologie</w:t>
      </w:r>
      <w:r w:rsidRPr="1B4A0573" w:rsidR="1EFDE493">
        <w:rPr>
          <w:color w:val="000000"/>
        </w:rPr>
        <w:t>, dit moet eenduidig geformuleerd worden.</w:t>
      </w:r>
    </w:p>
    <w:p w:rsidR="21B41A30" w:rsidP="1B4A0573" w:rsidRDefault="21B41A30" w14:paraId="49F6EA50" w14:textId="7BAAAB23">
      <w:pPr>
        <w:pStyle w:val="Lijstalinea"/>
        <w:numPr>
          <w:ilvl w:val="0"/>
          <w:numId w:val="11"/>
        </w:numPr>
        <w:spacing w:after="160" w:line="259" w:lineRule="auto"/>
        <w:rPr>
          <w:color w:val="000000"/>
        </w:rPr>
      </w:pPr>
      <w:r w:rsidRPr="1B4A0573" w:rsidR="21B41A30">
        <w:rPr>
          <w:color w:val="000000"/>
        </w:rPr>
        <w:t>Herbekijken van de complexiteit van het</w:t>
      </w:r>
      <w:r w:rsidRPr="1B4A0573" w:rsidR="68F19940">
        <w:rPr>
          <w:color w:val="000000"/>
        </w:rPr>
        <w:t xml:space="preserve"> huidige model</w:t>
      </w:r>
    </w:p>
    <w:p w:rsidR="1B4A0573" w:rsidP="1B4A0573" w:rsidRDefault="1B4A0573" w14:paraId="64A6F1DC" w14:textId="64B90541">
      <w:pPr>
        <w:pStyle w:val="Standaard"/>
      </w:pPr>
    </w:p>
    <w:p w:rsidRPr="00A434DC" w:rsidR="00FE1462" w:rsidP="1B4A0573" w:rsidRDefault="00FE1462" w14:paraId="5E5BB393" w14:textId="1B101BFA">
      <w:pPr>
        <w:pStyle w:val="Kop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432" w:lineRule="auto"/>
        <w:ind w:left="0"/>
        <w:rPr>
          <w:rFonts w:ascii="Calibri" w:hAnsi="Calibri" w:cs="Calibri" w:asciiTheme="majorAscii" w:hAnsiTheme="majorAscii" w:cstheme="majorAscii"/>
          <w:sz w:val="48"/>
          <w:szCs w:val="48"/>
        </w:rPr>
      </w:pPr>
      <w:r w:rsidRPr="1B4A0573" w:rsidR="06AA9666">
        <w:rPr>
          <w:rFonts w:ascii="Calibri" w:hAnsi="Calibri" w:asciiTheme="majorAscii" w:hAnsiTheme="majorAscii"/>
          <w:sz w:val="48"/>
          <w:szCs w:val="48"/>
        </w:rPr>
        <w:t xml:space="preserve">4 </w:t>
      </w:r>
      <w:commentRangeStart w:id="147166625"/>
      <w:r w:rsidRPr="1B4A0573" w:rsidR="00FE1462">
        <w:rPr>
          <w:rFonts w:ascii="Calibri" w:hAnsi="Calibri" w:asciiTheme="majorAscii" w:hAnsiTheme="majorAscii"/>
          <w:sz w:val="48"/>
          <w:szCs w:val="48"/>
        </w:rPr>
        <w:t>Stakeholders</w:t>
      </w:r>
      <w:commentRangeEnd w:id="147166625"/>
      <w:r>
        <w:rPr>
          <w:rStyle w:val="CommentReference"/>
        </w:rPr>
        <w:commentReference w:id="147166625"/>
      </w:r>
    </w:p>
    <w:tbl>
      <w:tblPr>
        <w:tblStyle w:val="Tabelrasterlicht"/>
        <w:tblW w:w="9592" w:type="dxa"/>
        <w:tblLayout w:type="fixed"/>
        <w:tblLook w:val="0400" w:firstRow="0" w:lastRow="0" w:firstColumn="0" w:lastColumn="0" w:noHBand="0" w:noVBand="1"/>
      </w:tblPr>
      <w:tblGrid>
        <w:gridCol w:w="3539"/>
        <w:gridCol w:w="6053"/>
      </w:tblGrid>
      <w:tr w:rsidRPr="00A434DC" w:rsidR="00FE1462" w:rsidTr="1B4A0573" w14:paraId="7C25DBDA" w14:textId="77777777">
        <w:tc>
          <w:tcPr>
            <w:tcW w:w="3539" w:type="dxa"/>
            <w:shd w:val="clear" w:color="auto" w:fill="D7D6D6" w:themeFill="accent2" w:themeFillTint="33"/>
            <w:tcMar/>
          </w:tcPr>
          <w:p w:rsidRPr="00A434DC" w:rsidR="00FE1462" w:rsidP="003B6C0A" w:rsidRDefault="00FE1462" w14:paraId="7E3C76EE" w14:textId="77777777">
            <w:pPr>
              <w:rPr>
                <w:rFonts w:eastAsia="Arial" w:asciiTheme="majorHAnsi" w:hAnsiTheme="majorHAnsi" w:cstheme="majorHAnsi"/>
                <w:b/>
                <w:sz w:val="20"/>
                <w:szCs w:val="20"/>
              </w:rPr>
            </w:pPr>
            <w:r w:rsidRPr="00A434DC">
              <w:rPr>
                <w:rFonts w:eastAsia="FlandersArtSans-Light" w:asciiTheme="majorHAnsi" w:hAnsiTheme="majorHAnsi" w:cstheme="majorHAnsi"/>
                <w:b/>
                <w:color w:val="000000"/>
                <w:sz w:val="20"/>
                <w:szCs w:val="20"/>
              </w:rPr>
              <w:lastRenderedPageBreak/>
              <w:t>Stakeholder type</w:t>
            </w:r>
          </w:p>
        </w:tc>
        <w:tc>
          <w:tcPr>
            <w:tcW w:w="6053" w:type="dxa"/>
            <w:shd w:val="clear" w:color="auto" w:fill="D7D6D6" w:themeFill="accent2" w:themeFillTint="33"/>
            <w:tcMar/>
          </w:tcPr>
          <w:p w:rsidRPr="00A434DC" w:rsidR="00FE1462" w:rsidP="003B6C0A" w:rsidRDefault="00FE1462" w14:paraId="70AB7148" w14:textId="77777777">
            <w:pPr>
              <w:rPr>
                <w:rFonts w:eastAsia="Arial" w:asciiTheme="majorHAnsi" w:hAnsiTheme="majorHAnsi" w:cstheme="majorHAnsi"/>
                <w:b/>
                <w:i/>
                <w:sz w:val="20"/>
                <w:szCs w:val="20"/>
              </w:rPr>
            </w:pPr>
            <w:r w:rsidRPr="00A434DC">
              <w:rPr>
                <w:rFonts w:eastAsia="FlandersArtSans-Light" w:asciiTheme="majorHAnsi" w:hAnsiTheme="majorHAnsi" w:cstheme="majorHAnsi"/>
                <w:b/>
                <w:color w:val="000000"/>
                <w:sz w:val="20"/>
                <w:szCs w:val="20"/>
              </w:rPr>
              <w:t>Voorbeelden</w:t>
            </w:r>
          </w:p>
        </w:tc>
      </w:tr>
      <w:tr w:rsidRPr="00A434DC" w:rsidR="00FE1462" w:rsidTr="1B4A0573" w14:paraId="42796229" w14:textId="77777777">
        <w:tc>
          <w:tcPr>
            <w:tcW w:w="3539" w:type="dxa"/>
            <w:tcMar/>
          </w:tcPr>
          <w:p w:rsidRPr="00A17B4E" w:rsidR="00FE1462" w:rsidP="1B4A0573" w:rsidRDefault="00FE1462" w14:paraId="53702E69" w14:textId="5DCE4DB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alibri" w:hAnsi="Calibri" w:eastAsia="FlandersArtSans-Light" w:cs="" w:asciiTheme="majorAscii" w:hAnsiTheme="majorAscii" w:cstheme="majorBidi"/>
                <w:color w:val="000000"/>
                <w:sz w:val="20"/>
                <w:szCs w:val="20"/>
              </w:rPr>
            </w:pPr>
            <w:r w:rsidRPr="1B4A0573" w:rsidR="00FE1462">
              <w:rPr>
                <w:rFonts w:ascii="Calibri" w:hAnsi="Calibri" w:eastAsia="FlandersArtSans-Light" w:cs="" w:asciiTheme="majorAscii" w:hAnsiTheme="majorAscii" w:cstheme="majorBidi"/>
                <w:color w:val="000000"/>
                <w:sz w:val="20"/>
                <w:szCs w:val="20"/>
              </w:rPr>
              <w:t>Leidingbeheerder (leverancier van data)</w:t>
            </w:r>
          </w:p>
        </w:tc>
        <w:tc>
          <w:tcPr>
            <w:tcW w:w="6053" w:type="dxa"/>
            <w:tcMar/>
          </w:tcPr>
          <w:p w:rsidR="00FE1462" w:rsidP="00FE1462" w:rsidRDefault="00FE1462" w14:paraId="11B1417F" w14:textId="77777777">
            <w:pPr>
              <w:numPr>
                <w:ilvl w:val="0"/>
                <w:numId w:val="14"/>
              </w:numPr>
              <w:spacing w:before="0" w:after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VRN</w:t>
            </w:r>
          </w:p>
          <w:p w:rsidR="00FE1462" w:rsidP="00FE1462" w:rsidRDefault="00FE1462" w14:paraId="582A6653" w14:textId="77777777">
            <w:pPr>
              <w:numPr>
                <w:ilvl w:val="0"/>
                <w:numId w:val="14"/>
              </w:numPr>
              <w:spacing w:before="0" w:after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Fetrapi</w:t>
            </w:r>
            <w:proofErr w:type="spellEnd"/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-leden</w:t>
            </w:r>
          </w:p>
          <w:p w:rsidR="00FE1462" w:rsidP="00FE1462" w:rsidRDefault="00FE1462" w14:paraId="6DA4590A" w14:textId="77777777">
            <w:pPr>
              <w:numPr>
                <w:ilvl w:val="0"/>
                <w:numId w:val="14"/>
              </w:numPr>
              <w:spacing w:before="0" w:after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B2B-telecomoperatoren</w:t>
            </w:r>
          </w:p>
          <w:p w:rsidR="00FE1462" w:rsidP="00FE1462" w:rsidRDefault="00FE1462" w14:paraId="54F8BB22" w14:textId="77777777">
            <w:pPr>
              <w:numPr>
                <w:ilvl w:val="0"/>
                <w:numId w:val="14"/>
              </w:numPr>
              <w:spacing w:before="0" w:after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Steden en gemeenten</w:t>
            </w:r>
          </w:p>
          <w:p w:rsidR="00FE1462" w:rsidP="00FE1462" w:rsidRDefault="00FE1462" w14:paraId="652FF3C5" w14:textId="77777777">
            <w:pPr>
              <w:numPr>
                <w:ilvl w:val="0"/>
                <w:numId w:val="14"/>
              </w:numPr>
              <w:spacing w:before="0" w:after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Defensie</w:t>
            </w:r>
          </w:p>
          <w:p w:rsidR="00FE1462" w:rsidP="00FE1462" w:rsidRDefault="00FE1462" w14:paraId="7BA7C666" w14:textId="77777777">
            <w:pPr>
              <w:numPr>
                <w:ilvl w:val="0"/>
                <w:numId w:val="14"/>
              </w:numPr>
              <w:spacing w:before="0" w:after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Bedrijven met kabels en leidingen in eigen beheer</w:t>
            </w:r>
          </w:p>
          <w:p w:rsidR="00FE1462" w:rsidP="00FE1462" w:rsidRDefault="00FE1462" w14:paraId="6E731E3A" w14:textId="77777777">
            <w:pPr>
              <w:numPr>
                <w:ilvl w:val="0"/>
                <w:numId w:val="14"/>
              </w:numPr>
              <w:spacing w:before="0" w:after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Nutssectorforum</w:t>
            </w:r>
          </w:p>
          <w:p w:rsidRPr="00A17B4E" w:rsidR="00FE1462" w:rsidP="00FE1462" w:rsidRDefault="00FE1462" w14:paraId="515B9BEB" w14:textId="77777777">
            <w:pPr>
              <w:numPr>
                <w:ilvl w:val="0"/>
                <w:numId w:val="14"/>
              </w:numPr>
              <w:spacing w:before="0" w:after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</w:p>
        </w:tc>
      </w:tr>
      <w:tr w:rsidRPr="00A434DC" w:rsidR="00FE1462" w:rsidTr="1B4A0573" w14:paraId="232D4BEA" w14:textId="77777777">
        <w:tc>
          <w:tcPr>
            <w:tcW w:w="3539" w:type="dxa"/>
            <w:tcMar/>
          </w:tcPr>
          <w:p w:rsidRPr="00A17B4E" w:rsidR="00FE1462" w:rsidP="003B6C0A" w:rsidRDefault="00FE1462" w14:paraId="45B785E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Planaanvrager (gebruiker van data)</w:t>
            </w:r>
          </w:p>
        </w:tc>
        <w:tc>
          <w:tcPr>
            <w:tcW w:w="6053" w:type="dxa"/>
            <w:tcMar/>
          </w:tcPr>
          <w:p w:rsidR="00FE1462" w:rsidP="00FE1462" w:rsidRDefault="00FE1462" w14:paraId="2C99B66E" w14:textId="77777777">
            <w:pPr>
              <w:numPr>
                <w:ilvl w:val="0"/>
                <w:numId w:val="14"/>
              </w:numPr>
              <w:spacing w:before="0" w:after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 xml:space="preserve">Bouwunie </w:t>
            </w:r>
          </w:p>
          <w:p w:rsidR="00FE1462" w:rsidP="00FE1462" w:rsidRDefault="00FE1462" w14:paraId="1FF871EE" w14:textId="77777777">
            <w:pPr>
              <w:numPr>
                <w:ilvl w:val="0"/>
                <w:numId w:val="14"/>
              </w:numPr>
              <w:spacing w:before="0" w:after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Embuild</w:t>
            </w:r>
            <w:proofErr w:type="spellEnd"/>
          </w:p>
          <w:p w:rsidR="00FE1462" w:rsidP="00FE1462" w:rsidRDefault="00FE1462" w14:paraId="19377461" w14:textId="77777777">
            <w:pPr>
              <w:numPr>
                <w:ilvl w:val="0"/>
                <w:numId w:val="14"/>
              </w:numPr>
              <w:spacing w:before="0" w:after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ORI</w:t>
            </w:r>
          </w:p>
          <w:p w:rsidR="00FE1462" w:rsidP="00FE1462" w:rsidRDefault="00FE1462" w14:paraId="7F787A90" w14:textId="77777777">
            <w:pPr>
              <w:numPr>
                <w:ilvl w:val="0"/>
                <w:numId w:val="14"/>
              </w:numPr>
              <w:spacing w:before="0" w:after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VRN</w:t>
            </w:r>
          </w:p>
          <w:p w:rsidRPr="00A17B4E" w:rsidR="00FE1462" w:rsidP="00FE1462" w:rsidRDefault="00FE1462" w14:paraId="4C02D189" w14:textId="77777777">
            <w:pPr>
              <w:numPr>
                <w:ilvl w:val="0"/>
                <w:numId w:val="14"/>
              </w:numPr>
              <w:spacing w:before="0" w:after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Steden en gemeenten</w:t>
            </w:r>
          </w:p>
        </w:tc>
      </w:tr>
      <w:tr w:rsidRPr="00A434DC" w:rsidR="00FE1462" w:rsidTr="1B4A0573" w14:paraId="65D3F6C5" w14:textId="77777777">
        <w:tc>
          <w:tcPr>
            <w:tcW w:w="3539" w:type="dxa"/>
            <w:tcMar/>
          </w:tcPr>
          <w:p w:rsidRPr="00A17B4E" w:rsidR="00FE1462" w:rsidP="003B6C0A" w:rsidRDefault="00FE1462" w14:paraId="1BC60D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Hergebruiker</w:t>
            </w:r>
            <w:proofErr w:type="spellEnd"/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 xml:space="preserve"> bestaande datamodel</w:t>
            </w:r>
          </w:p>
        </w:tc>
        <w:tc>
          <w:tcPr>
            <w:tcW w:w="6053" w:type="dxa"/>
            <w:tcMar/>
          </w:tcPr>
          <w:p w:rsidR="00FE1462" w:rsidP="00FE1462" w:rsidRDefault="00FE1462" w14:paraId="17ED8D4C" w14:textId="77777777">
            <w:pPr>
              <w:numPr>
                <w:ilvl w:val="0"/>
                <w:numId w:val="14"/>
              </w:numPr>
              <w:spacing w:before="0" w:after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VMM</w:t>
            </w:r>
          </w:p>
          <w:p w:rsidRPr="00A17B4E" w:rsidR="00FE1462" w:rsidP="00FE1462" w:rsidRDefault="00FE1462" w14:paraId="0F525D5A" w14:textId="77777777">
            <w:pPr>
              <w:numPr>
                <w:ilvl w:val="0"/>
                <w:numId w:val="14"/>
              </w:numPr>
              <w:spacing w:before="0" w:after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AWV</w:t>
            </w:r>
          </w:p>
        </w:tc>
      </w:tr>
      <w:tr w:rsidRPr="00A434DC" w:rsidR="00FE1462" w:rsidTr="1B4A0573" w14:paraId="73B572F8" w14:textId="77777777">
        <w:tc>
          <w:tcPr>
            <w:tcW w:w="3539" w:type="dxa"/>
            <w:tcMar/>
          </w:tcPr>
          <w:p w:rsidRPr="00A17B4E" w:rsidR="00FE1462" w:rsidP="003B6C0A" w:rsidRDefault="00FE1462" w14:paraId="0FAEE2C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Verantwoordelijke IMKL</w:t>
            </w:r>
          </w:p>
        </w:tc>
        <w:tc>
          <w:tcPr>
            <w:tcW w:w="6053" w:type="dxa"/>
            <w:tcMar/>
          </w:tcPr>
          <w:p w:rsidRPr="00A17B4E" w:rsidR="00FE1462" w:rsidP="00FE1462" w:rsidRDefault="00FE1462" w14:paraId="433F6FEB" w14:textId="77777777">
            <w:pPr>
              <w:pStyle w:val="Lijstalinea"/>
              <w:numPr>
                <w:ilvl w:val="0"/>
                <w:numId w:val="14"/>
              </w:numPr>
              <w:spacing w:before="0" w:after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Digitaal Vlaanderen</w:t>
            </w:r>
          </w:p>
        </w:tc>
      </w:tr>
      <w:tr w:rsidRPr="00A434DC" w:rsidR="00FE1462" w:rsidTr="1B4A0573" w14:paraId="7940F878" w14:textId="77777777">
        <w:tc>
          <w:tcPr>
            <w:tcW w:w="3539" w:type="dxa"/>
            <w:tcMar/>
          </w:tcPr>
          <w:p w:rsidRPr="00A17B4E" w:rsidR="00FE1462" w:rsidP="003B6C0A" w:rsidRDefault="00FE1462" w14:paraId="130883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</w:p>
        </w:tc>
        <w:tc>
          <w:tcPr>
            <w:tcW w:w="6053" w:type="dxa"/>
            <w:tcMar/>
          </w:tcPr>
          <w:p w:rsidRPr="00A17B4E" w:rsidR="00FE1462" w:rsidP="1B4A0573" w:rsidRDefault="00FE1462" w14:paraId="48B595CF" w14:textId="77777777" w14:noSpellErr="1">
            <w:pPr>
              <w:pStyle w:val="Standaard"/>
              <w:spacing w:before="0" w:after="0"/>
              <w:ind w:left="0"/>
              <w:jc w:val="both"/>
              <w:rPr>
                <w:rFonts w:ascii="Calibri" w:hAnsi="Calibri" w:eastAsia="FlandersArtSans-Light" w:cs="" w:asciiTheme="majorAscii" w:hAnsiTheme="majorAscii" w:cstheme="majorBidi"/>
                <w:color w:val="000000"/>
                <w:sz w:val="20"/>
                <w:szCs w:val="20"/>
              </w:rPr>
            </w:pPr>
          </w:p>
        </w:tc>
      </w:tr>
    </w:tbl>
    <w:p w:rsidRPr="00A434DC" w:rsidR="00FE1462" w:rsidP="1B4A0573" w:rsidRDefault="00FE1462" w14:paraId="4C88FE5E" w14:textId="7D6C3085">
      <w:pPr>
        <w:pStyle w:val="Kop2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400" w:lineRule="auto"/>
        <w:ind w:left="0"/>
        <w:rPr>
          <w:rFonts w:ascii="Calibri" w:hAnsi="Calibri" w:asciiTheme="majorAscii" w:hAnsiTheme="majorAscii"/>
        </w:rPr>
      </w:pPr>
      <w:r w:rsidRPr="1B4A0573" w:rsidR="166790A4">
        <w:rPr>
          <w:rFonts w:ascii="Calibri" w:hAnsi="Calibri" w:eastAsia="" w:cs="" w:asciiTheme="majorAscii" w:hAnsiTheme="majorAscii" w:eastAsiaTheme="majorEastAsia" w:cstheme="majorBidi"/>
          <w:b w:val="1"/>
          <w:bCs w:val="1"/>
          <w:smallCaps w:val="1"/>
          <w:color w:val="373636" w:themeColor="accent2" w:themeTint="FF" w:themeShade="FF"/>
          <w:sz w:val="48"/>
          <w:szCs w:val="48"/>
        </w:rPr>
        <w:t>5</w:t>
      </w:r>
      <w:r w:rsidRPr="1B4A0573" w:rsidR="166790A4">
        <w:rPr>
          <w:rFonts w:ascii="Calibri" w:hAnsi="Calibri" w:eastAsia="" w:cs="" w:asciiTheme="majorAscii" w:hAnsiTheme="majorAscii" w:eastAsiaTheme="majorEastAsia" w:cstheme="majorBidi"/>
          <w:b w:val="1"/>
          <w:bCs w:val="1"/>
          <w:smallCaps w:val="1"/>
          <w:color w:val="373636" w:themeColor="accent2" w:themeTint="FF" w:themeShade="FF"/>
          <w:sz w:val="48"/>
          <w:szCs w:val="48"/>
        </w:rPr>
        <w:t xml:space="preserve"> </w:t>
      </w:r>
      <w:r w:rsidRPr="1B4A0573" w:rsidR="00FE1462">
        <w:rPr>
          <w:rFonts w:ascii="Calibri" w:hAnsi="Calibri" w:eastAsia="" w:cs="" w:asciiTheme="majorAscii" w:hAnsiTheme="majorAscii" w:eastAsiaTheme="majorEastAsia" w:cstheme="majorBidi"/>
          <w:b w:val="1"/>
          <w:bCs w:val="1"/>
          <w:smallCaps w:val="1"/>
          <w:color w:val="373636" w:themeColor="accent2" w:themeTint="FF" w:themeShade="FF"/>
          <w:sz w:val="48"/>
          <w:szCs w:val="48"/>
        </w:rPr>
        <w:t>Succescriteria</w:t>
      </w:r>
    </w:p>
    <w:p w:rsidR="00FE1462" w:rsidP="00FE1462" w:rsidRDefault="00FE1462" w14:paraId="3E932FD8" w14:textId="77777777" w14:noSpellErr="1">
      <w:r w:rsidR="00FE1462">
        <w:rPr/>
        <w:t xml:space="preserve">Dit traject zal als een succes worden beschouwd wanneer de deliverables wijdverspreid gebruikt en toegepast worden. </w:t>
      </w:r>
      <w:r w:rsidR="00FE1462">
        <w:rPr/>
        <w:t xml:space="preserve">In eerste instantie binnen de </w:t>
      </w:r>
      <w:r w:rsidR="00FE1462">
        <w:rPr/>
        <w:t>context van KLIP</w:t>
      </w:r>
      <w:r w:rsidR="00FE1462">
        <w:rPr/>
        <w:t xml:space="preserve"> maar ook daarbuiten</w:t>
      </w:r>
      <w:r w:rsidR="00FE1462">
        <w:rPr/>
        <w:t xml:space="preserve">, minimaal niveau </w:t>
      </w:r>
      <w:r w:rsidR="00FE1462">
        <w:rPr/>
        <w:t>België</w:t>
      </w:r>
      <w:r w:rsidR="00FE1462">
        <w:rPr/>
        <w:t xml:space="preserve">. In het bijzonder lijsten we volgende criteria op: </w:t>
      </w:r>
    </w:p>
    <w:p w:rsidR="00FE1462" w:rsidP="00FE1462" w:rsidRDefault="00FE1462" w14:paraId="2F9F4730" w14:textId="77777777">
      <w:pPr>
        <w:ind w:left="720"/>
      </w:pPr>
      <w:r w:rsidRPr="2B8A7F78">
        <w:t xml:space="preserve">1. Er is maximaal afgestemd met alle stakeholders – vermeld in punt 3 – die vertegenwoordigd zijn in minstens een van de werkgroep sessies </w:t>
      </w:r>
    </w:p>
    <w:p w:rsidR="00FE1462" w:rsidP="00FE1462" w:rsidRDefault="00FE1462" w14:paraId="0C7ACE7D" w14:textId="77777777">
      <w:pPr>
        <w:ind w:left="720"/>
      </w:pPr>
      <w:r w:rsidRPr="2B8A7F78">
        <w:t xml:space="preserve">2. De werkgroep sessies resulteren in een stabiele kandidaat standaard die een consensus vertegenwoordigd van alle deelnemers </w:t>
      </w:r>
    </w:p>
    <w:p w:rsidR="00FE1462" w:rsidP="00FE1462" w:rsidRDefault="00FE1462" w14:paraId="5E5040EA" w14:textId="77777777">
      <w:pPr>
        <w:ind w:left="720"/>
      </w:pPr>
      <w:r w:rsidRPr="2B8A7F78">
        <w:t xml:space="preserve">3. De specificatie wordt aanvaard door de werkgroep datastandaarden en het Stuurorgaan </w:t>
      </w:r>
    </w:p>
    <w:p w:rsidR="00FE1462" w:rsidP="00FE1462" w:rsidRDefault="00FE1462" w14:paraId="47D730FE" w14:textId="77777777" w14:noSpellErr="1">
      <w:pPr>
        <w:ind w:left="720"/>
      </w:pPr>
      <w:r w:rsidR="00FE1462">
        <w:rPr/>
        <w:t xml:space="preserve">4. De specificatie wordt geïmplementeerd en minimum de kapstokdata worden </w:t>
      </w:r>
      <w:r w:rsidR="00FE1462">
        <w:rPr/>
        <w:t xml:space="preserve">semantisch gepubliceerd. </w:t>
      </w:r>
    </w:p>
    <w:p w:rsidR="00FE1462" w:rsidP="00FE1462" w:rsidRDefault="00FE1462" w14:paraId="257F4DE7" w14:textId="77777777">
      <w:pPr>
        <w:ind w:left="720"/>
      </w:pPr>
      <w:commentRangeStart w:id="1886287704"/>
      <w:commentRangeStart w:id="1688737543"/>
      <w:commentRangeStart w:id="1637713974"/>
      <w:r w:rsidR="00FE1462">
        <w:rPr/>
        <w:t xml:space="preserve">5. De specificatie bevat ook een aantal voorbeelden voor een </w:t>
      </w:r>
      <w:proofErr w:type="spellStart"/>
      <w:r w:rsidR="00FE1462">
        <w:rPr/>
        <w:t>referentieimplementatie</w:t>
      </w:r>
      <w:proofErr w:type="spellEnd"/>
      <w:r w:rsidR="00FE1462">
        <w:rPr/>
        <w:t xml:space="preserve"> in KLIP. </w:t>
      </w:r>
      <w:commentRangeEnd w:id="1886287704"/>
      <w:r>
        <w:rPr>
          <w:rStyle w:val="CommentReference"/>
        </w:rPr>
        <w:commentReference w:id="1886287704"/>
      </w:r>
      <w:commentRangeEnd w:id="1688737543"/>
      <w:r>
        <w:rPr>
          <w:rStyle w:val="CommentReference"/>
        </w:rPr>
        <w:commentReference w:id="1688737543"/>
      </w:r>
      <w:commentRangeEnd w:id="1637713974"/>
      <w:r>
        <w:rPr>
          <w:rStyle w:val="CommentReference"/>
        </w:rPr>
        <w:commentReference w:id="1637713974"/>
      </w:r>
    </w:p>
    <w:p w:rsidR="00FE1462" w:rsidP="00FE1462" w:rsidRDefault="00FE1462" w14:paraId="1FDC514A" w14:textId="77777777">
      <w:pPr>
        <w:ind w:left="720"/>
      </w:pPr>
      <w:r w:rsidR="00FE1462">
        <w:rPr/>
        <w:t xml:space="preserve">6. De specificatie is goedgekeurd als </w:t>
      </w:r>
      <w:proofErr w:type="spellStart"/>
      <w:r w:rsidR="00FE1462">
        <w:rPr/>
        <w:t>interfederale</w:t>
      </w:r>
      <w:proofErr w:type="spellEnd"/>
      <w:r w:rsidR="00FE1462">
        <w:rPr/>
        <w:t xml:space="preserve"> ICEG-</w:t>
      </w:r>
      <w:commentRangeStart w:id="827643262"/>
      <w:r w:rsidR="00FE1462">
        <w:rPr/>
        <w:t>standaard</w:t>
      </w:r>
      <w:commentRangeEnd w:id="827643262"/>
      <w:r>
        <w:rPr>
          <w:rStyle w:val="CommentReference"/>
        </w:rPr>
        <w:commentReference w:id="827643262"/>
      </w:r>
      <w:r w:rsidR="00FE1462">
        <w:rPr/>
        <w:t>.</w:t>
      </w:r>
    </w:p>
    <w:p w:rsidRPr="00A434DC" w:rsidR="00FE1462" w:rsidP="1B4A0573" w:rsidRDefault="00FE1462" w14:paraId="62274A77" w14:textId="2A2568D9">
      <w:pPr>
        <w:pStyle w:val="Kop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432" w:lineRule="auto"/>
        <w:ind w:left="0"/>
        <w:rPr>
          <w:rFonts w:ascii="Calibri" w:hAnsi="Calibri" w:cs="Calibri" w:asciiTheme="majorAscii" w:hAnsiTheme="majorAscii" w:cstheme="majorAscii"/>
          <w:sz w:val="48"/>
          <w:szCs w:val="48"/>
        </w:rPr>
      </w:pPr>
      <w:r w:rsidRPr="1B4A0573" w:rsidR="1FA9F93A">
        <w:rPr>
          <w:rFonts w:ascii="Calibri" w:hAnsi="Calibri" w:asciiTheme="majorAscii" w:hAnsiTheme="majorAscii"/>
          <w:smallCaps w:val="1"/>
          <w:color w:val="373636" w:themeColor="accent2" w:themeTint="FF" w:themeShade="FF"/>
          <w:sz w:val="48"/>
          <w:szCs w:val="48"/>
        </w:rPr>
        <w:t xml:space="preserve">6 </w:t>
      </w:r>
      <w:r w:rsidRPr="1B4A0573" w:rsidR="00FE1462">
        <w:rPr>
          <w:rFonts w:ascii="Calibri" w:hAnsi="Calibri" w:asciiTheme="majorAscii" w:hAnsiTheme="majorAscii"/>
          <w:smallCaps w:val="1"/>
          <w:color w:val="373636" w:themeColor="accent2" w:themeTint="FF" w:themeShade="FF"/>
          <w:sz w:val="48"/>
          <w:szCs w:val="48"/>
        </w:rPr>
        <w:t>Deliverables</w:t>
      </w:r>
    </w:p>
    <w:p w:rsidRPr="00A434DC" w:rsidR="00FE1462" w:rsidP="00FE1462" w:rsidRDefault="00FE1462" w14:paraId="1860951E" w14:textId="77777777">
      <w:pPr>
        <w:spacing w:before="0" w:after="0" w:line="240" w:lineRule="auto"/>
        <w:ind w:left="360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De werkgroep zal de volgende deliverables opleveren: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FE1462" w:rsidP="00FE1462" w:rsidRDefault="00FE1462" w14:paraId="4C456A3A" w14:textId="77777777">
      <w:pPr>
        <w:pStyle w:val="Lijstalinea"/>
        <w:numPr>
          <w:ilvl w:val="0"/>
          <w:numId w:val="15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lastRenderedPageBreak/>
        <w:t>Opstellen overzicht informatienoden op basis van analyse beschikbare documentatie en bestaande standaarden.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FE1462" w:rsidP="00FE1462" w:rsidRDefault="00FE1462" w14:paraId="1E09141B" w14:textId="77777777">
      <w:pPr>
        <w:pStyle w:val="Lijstalinea"/>
        <w:numPr>
          <w:ilvl w:val="0"/>
          <w:numId w:val="15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Organiseren van business workshop met stakeholders om de informatienoden te valideren en verder uit te breiden.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FE1462" w:rsidP="00FE1462" w:rsidRDefault="00FE1462" w14:paraId="5D550BE6" w14:textId="77777777">
      <w:pPr>
        <w:pStyle w:val="Lijstalinea"/>
        <w:numPr>
          <w:ilvl w:val="0"/>
          <w:numId w:val="15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Organiseren en faciliteren van 4 workshops met de werkgroep samengesteld uit domeinexperten + verwerking van feedback.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FE1462" w:rsidP="00FE1462" w:rsidRDefault="00FE1462" w14:paraId="22B66A52" w14:textId="77777777">
      <w:pPr>
        <w:pStyle w:val="Lijstalinea"/>
        <w:numPr>
          <w:ilvl w:val="0"/>
          <w:numId w:val="15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Opstellen van herbruikbare documentatie voor het informatiemodel en publicatie op data.vlaanderen.be: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FE1462" w:rsidP="00FE1462" w:rsidRDefault="00FE1462" w14:paraId="4B19979E" w14:textId="77777777">
      <w:pPr>
        <w:pStyle w:val="Lijstalinea"/>
        <w:numPr>
          <w:ilvl w:val="1"/>
          <w:numId w:val="15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RDF vocabularium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FE1462" w:rsidP="00FE1462" w:rsidRDefault="00FE1462" w14:paraId="2FDA5B58" w14:textId="77777777">
      <w:pPr>
        <w:pStyle w:val="Lijstalinea"/>
        <w:numPr>
          <w:ilvl w:val="1"/>
          <w:numId w:val="15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HTML documentatie voor het vocabularium met termen en definities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FE1462" w:rsidP="00FE1462" w:rsidRDefault="00FE1462" w14:paraId="66EF1BBA" w14:textId="77777777">
      <w:pPr>
        <w:pStyle w:val="Lijstalinea"/>
        <w:numPr>
          <w:ilvl w:val="1"/>
          <w:numId w:val="15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UML diagram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FE1462" w:rsidP="00FE1462" w:rsidRDefault="00FE1462" w14:paraId="7E07A9D3" w14:textId="77777777">
      <w:pPr>
        <w:pStyle w:val="Lijstalinea"/>
        <w:numPr>
          <w:ilvl w:val="1"/>
          <w:numId w:val="15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HTML documentatie voor het UML diagram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FE1462" w:rsidP="00FE1462" w:rsidRDefault="00FE1462" w14:paraId="070AFC24" w14:textId="77777777">
      <w:pPr>
        <w:pStyle w:val="Lijstalinea"/>
        <w:numPr>
          <w:ilvl w:val="1"/>
          <w:numId w:val="15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SHACL validatieregels</w:t>
      </w:r>
      <w:r w:rsidRPr="2B8A7F78">
        <w:rPr>
          <w:rFonts w:eastAsia="FlandersArtSans-Light" w:asciiTheme="majorHAnsi" w:hAnsiTheme="majorHAnsi" w:cstheme="majorBidi"/>
        </w:rPr>
        <w:t> </w:t>
      </w:r>
    </w:p>
    <w:p w:rsidR="00FE1462" w:rsidP="00FE1462" w:rsidRDefault="00FE1462" w14:paraId="4B77A78D" w14:textId="77777777">
      <w:pPr>
        <w:pStyle w:val="Lijstalinea"/>
        <w:numPr>
          <w:ilvl w:val="1"/>
          <w:numId w:val="15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JSON-LD context bestand</w:t>
      </w:r>
      <w:r w:rsidRPr="2B8A7F78">
        <w:rPr>
          <w:rFonts w:eastAsia="FlandersArtSans-Light" w:asciiTheme="majorHAnsi" w:hAnsiTheme="majorHAnsi" w:cstheme="majorBidi"/>
        </w:rPr>
        <w:t> </w:t>
      </w:r>
    </w:p>
    <w:p w:rsidR="00FE1462" w:rsidP="1B4A0573" w:rsidRDefault="00FE1462" w14:paraId="4863A816" w14:textId="77777777" w14:noSpellErr="1">
      <w:pPr>
        <w:pStyle w:val="Lijstalinea"/>
        <w:numPr>
          <w:ilvl w:val="1"/>
          <w:numId w:val="15"/>
        </w:numPr>
        <w:spacing w:before="0" w:after="0" w:line="240" w:lineRule="auto"/>
        <w:jc w:val="both"/>
        <w:rPr>
          <w:rFonts w:ascii="Calibri" w:hAnsi="Calibri" w:eastAsia="FlandersArtSans-Light" w:cs="" w:asciiTheme="majorAscii" w:hAnsiTheme="majorAscii" w:cstheme="majorBidi"/>
          <w:strike w:val="1"/>
        </w:rPr>
      </w:pPr>
      <w:commentRangeStart w:id="2096845643"/>
      <w:commentRangeStart w:id="535525944"/>
      <w:r w:rsidRPr="1B4A0573" w:rsidR="00FE1462">
        <w:rPr>
          <w:rFonts w:ascii="Calibri" w:hAnsi="Calibri" w:eastAsia="FlandersArtSans-Light" w:cs="" w:asciiTheme="majorAscii" w:hAnsiTheme="majorAscii" w:cstheme="majorBidi"/>
          <w:strike w:val="1"/>
        </w:rPr>
        <w:t>XSD-schema</w:t>
      </w:r>
      <w:commentRangeEnd w:id="535525944"/>
      <w:r>
        <w:rPr>
          <w:rStyle w:val="CommentReference"/>
        </w:rPr>
        <w:commentReference w:id="535525944"/>
      </w:r>
    </w:p>
    <w:p w:rsidRPr="00686C54" w:rsidR="00FE1462" w:rsidP="1B4A0573" w:rsidRDefault="00FE1462" w14:paraId="323421FE" w14:textId="1D9340F0">
      <w:pPr>
        <w:pStyle w:val="Lijstalinea"/>
        <w:numPr>
          <w:ilvl w:val="1"/>
          <w:numId w:val="15"/>
        </w:numPr>
        <w:spacing w:before="0" w:after="0" w:line="240" w:lineRule="auto"/>
        <w:jc w:val="both"/>
        <w:rPr>
          <w:rFonts w:ascii="Calibri" w:hAnsi="Calibri" w:eastAsia="FlandersArtSans-Light" w:cs="" w:asciiTheme="majorAscii" w:hAnsiTheme="majorAscii" w:cstheme="majorBidi"/>
          <w:strike w:val="1"/>
        </w:rPr>
      </w:pPr>
      <w:r w:rsidRPr="1B4A0573" w:rsidR="00FE1462">
        <w:rPr>
          <w:rFonts w:ascii="Calibri" w:hAnsi="Calibri" w:eastAsia="FlandersArtSans-Light" w:cs="" w:asciiTheme="majorAscii" w:hAnsiTheme="majorAscii" w:cstheme="majorBidi"/>
          <w:strike w:val="1"/>
        </w:rPr>
        <w:t>XML-</w:t>
      </w:r>
      <w:proofErr w:type="gramStart"/>
      <w:r w:rsidRPr="1B4A0573" w:rsidR="00FE1462">
        <w:rPr>
          <w:rFonts w:ascii="Calibri" w:hAnsi="Calibri" w:eastAsia="FlandersArtSans-Light" w:cs="" w:asciiTheme="majorAscii" w:hAnsiTheme="majorAscii" w:cstheme="majorBidi"/>
          <w:strike w:val="1"/>
        </w:rPr>
        <w:t>voorbeeldimplementaties</w:t>
      </w:r>
      <w:r w:rsidRPr="1B4A0573" w:rsidR="526437DC">
        <w:rPr>
          <w:rFonts w:ascii="Calibri" w:hAnsi="Calibri" w:eastAsia="FlandersArtSans-Light" w:cs="" w:asciiTheme="majorAscii" w:hAnsiTheme="majorAscii" w:cstheme="majorBidi"/>
          <w:strike w:val="1"/>
        </w:rPr>
        <w:t xml:space="preserve"> :</w:t>
      </w:r>
      <w:proofErr w:type="gramEnd"/>
      <w:r w:rsidRPr="1B4A0573" w:rsidR="526437DC">
        <w:rPr>
          <w:rFonts w:ascii="Calibri" w:hAnsi="Calibri" w:eastAsia="FlandersArtSans-Light" w:cs="" w:asciiTheme="majorAscii" w:hAnsiTheme="majorAscii" w:cstheme="majorBidi"/>
          <w:strike w:val="1"/>
        </w:rPr>
        <w:t xml:space="preserve"> </w:t>
      </w:r>
      <w:r w:rsidRPr="1B4A0573" w:rsidR="526437DC">
        <w:rPr>
          <w:rFonts w:ascii="Calibri" w:hAnsi="Calibri" w:eastAsia="FlandersArtSans-Light" w:cs="" w:asciiTheme="majorAscii" w:hAnsiTheme="majorAscii" w:cstheme="majorBidi"/>
          <w:strike w:val="0"/>
          <w:dstrike w:val="0"/>
        </w:rPr>
        <w:t>dit zal in JSON-LD zijn</w:t>
      </w:r>
      <w:r w:rsidRPr="1B4A0573" w:rsidR="526437DC">
        <w:rPr>
          <w:rFonts w:ascii="Calibri" w:hAnsi="Calibri" w:eastAsia="FlandersArtSans-Light" w:cs="" w:asciiTheme="majorAscii" w:hAnsiTheme="majorAscii" w:cstheme="majorBidi"/>
          <w:strike w:val="1"/>
        </w:rPr>
        <w:t xml:space="preserve"> </w:t>
      </w:r>
      <w:commentRangeEnd w:id="2096845643"/>
      <w:r>
        <w:rPr>
          <w:rStyle w:val="CommentReference"/>
        </w:rPr>
        <w:commentReference w:id="2096845643"/>
      </w:r>
    </w:p>
    <w:p w:rsidRPr="00686C54" w:rsidR="00FE1462" w:rsidP="00FE1462" w:rsidRDefault="00FE1462" w14:paraId="1508EA7D" w14:textId="77777777">
      <w:pPr>
        <w:pStyle w:val="Lijstalinea"/>
        <w:numPr>
          <w:ilvl w:val="0"/>
          <w:numId w:val="15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415DE243">
        <w:rPr>
          <w:rFonts w:eastAsia="FlandersArtSans-Light" w:asciiTheme="majorHAnsi" w:hAnsiTheme="majorHAnsi" w:cstheme="majorBidi"/>
          <w:color w:val="000000"/>
        </w:rPr>
        <w:t>Integratie in het OSLO-stelsel van vocabularia</w:t>
      </w:r>
      <w:r w:rsidRPr="415DE243">
        <w:rPr>
          <w:rFonts w:eastAsia="FlandersArtSans-Light" w:asciiTheme="majorHAnsi" w:hAnsiTheme="majorHAnsi" w:cstheme="majorBidi"/>
        </w:rPr>
        <w:t> </w:t>
      </w:r>
    </w:p>
    <w:p w:rsidR="00FE1462" w:rsidP="1B4A0573" w:rsidRDefault="00FE1462" w14:paraId="682D7D30" w14:textId="473278A6">
      <w:pPr>
        <w:pStyle w:val="Standaard"/>
        <w:spacing w:before="0" w:after="0" w:line="240" w:lineRule="auto"/>
        <w:jc w:val="both"/>
        <w:rPr>
          <w:rFonts w:ascii="Calibri" w:hAnsi="Calibri" w:eastAsia="FlandersArtSans-Light" w:cs="" w:asciiTheme="majorAscii" w:hAnsiTheme="majorAscii" w:cstheme="majorBidi"/>
        </w:rPr>
      </w:pPr>
    </w:p>
    <w:p w:rsidRPr="00A434DC" w:rsidR="00FE1462" w:rsidP="1B4A0573" w:rsidRDefault="00FE1462" w14:paraId="34287C4B" w14:textId="01F45D2B">
      <w:pPr>
        <w:pStyle w:val="Kop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432" w:lineRule="auto"/>
        <w:ind w:left="0"/>
        <w:rPr>
          <w:rFonts w:ascii="Calibri" w:hAnsi="Calibri" w:cs="Calibri" w:asciiTheme="majorAscii" w:hAnsiTheme="majorAscii" w:cstheme="majorAscii"/>
          <w:sz w:val="48"/>
          <w:szCs w:val="48"/>
        </w:rPr>
      </w:pPr>
      <w:r w:rsidRPr="1B4A0573" w:rsidR="22F1EF4A">
        <w:rPr>
          <w:rFonts w:ascii="Calibri" w:hAnsi="Calibri" w:asciiTheme="majorAscii" w:hAnsiTheme="majorAscii"/>
          <w:smallCaps w:val="1"/>
          <w:color w:val="373636" w:themeColor="accent2" w:themeTint="FF" w:themeShade="FF"/>
          <w:sz w:val="48"/>
          <w:szCs w:val="48"/>
        </w:rPr>
        <w:t xml:space="preserve">7 </w:t>
      </w:r>
      <w:r w:rsidRPr="1B4A0573" w:rsidR="00FE1462">
        <w:rPr>
          <w:rFonts w:ascii="Calibri" w:hAnsi="Calibri" w:asciiTheme="majorAscii" w:hAnsiTheme="majorAscii"/>
          <w:smallCaps w:val="1"/>
          <w:color w:val="373636" w:themeColor="accent2" w:themeTint="FF" w:themeShade="FF"/>
          <w:sz w:val="48"/>
          <w:szCs w:val="48"/>
        </w:rPr>
        <w:t>Mijlpalen en timing</w:t>
      </w:r>
    </w:p>
    <w:tbl>
      <w:tblPr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030"/>
      </w:tblGrid>
      <w:tr w:rsidRPr="00A434DC" w:rsidR="00FE1462" w:rsidTr="1B4A0573" w14:paraId="01397EB0" w14:textId="77777777">
        <w:trPr>
          <w:trHeight w:val="20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10352BA1" w14:textId="77777777">
            <w:pPr>
              <w:spacing w:before="120" w:after="120"/>
              <w:jc w:val="both"/>
              <w:rPr>
                <w:rFonts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  <w:b/>
                <w:bCs/>
              </w:rPr>
              <w:t>Datum</w:t>
            </w:r>
            <w:r w:rsidRPr="2B8A7F78">
              <w:rPr>
                <w:rFonts w:asciiTheme="majorHAnsi" w:hAnsiTheme="majorHAnsi" w:cstheme="majorBidi"/>
              </w:rPr>
              <w:t xml:space="preserve"> </w:t>
            </w:r>
          </w:p>
        </w:tc>
        <w:tc>
          <w:tcPr>
            <w:tcW w:w="603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62D785EB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  <w:b/>
                <w:bCs/>
              </w:rPr>
              <w:t>Mijlpaal</w:t>
            </w:r>
            <w:r w:rsidRPr="2B8A7F78">
              <w:rPr>
                <w:rFonts w:eastAsia="Arial" w:asciiTheme="majorHAnsi" w:hAnsiTheme="majorHAnsi" w:cstheme="majorBidi"/>
              </w:rPr>
              <w:t xml:space="preserve"> </w:t>
            </w:r>
          </w:p>
        </w:tc>
      </w:tr>
      <w:tr w:rsidRPr="00A434DC" w:rsidR="00FE1462" w:rsidTr="1B4A0573" w14:paraId="10CF6F36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15BDD226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>
              <w:rPr>
                <w:rFonts w:eastAsia="Arial" w:asciiTheme="majorHAnsi" w:hAnsiTheme="majorHAnsi" w:cstheme="majorBidi"/>
              </w:rPr>
              <w:lastRenderedPageBreak/>
              <w:t>17/02/2023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2E33B5BA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 xml:space="preserve">Intentieverklaring opstellen en uitnodigen van geïnteresseerden voor eerste business workshop. </w:t>
            </w:r>
          </w:p>
        </w:tc>
      </w:tr>
      <w:tr w:rsidRPr="00A434DC" w:rsidR="00FE1462" w:rsidTr="1B4A0573" w14:paraId="6556D156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00EA2328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  <w:highlight w:val="yellow"/>
              </w:rPr>
            </w:pPr>
            <w:r w:rsidRPr="2B8A7F78">
              <w:rPr>
                <w:rFonts w:eastAsia="Arial" w:asciiTheme="majorHAnsi" w:hAnsiTheme="majorHAnsi" w:cstheme="majorBidi"/>
                <w:highlight w:val="yellow"/>
              </w:rPr>
              <w:t>TBD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1B4A0573" w:rsidRDefault="00FE1462" w14:paraId="315357AA" w14:textId="1DE30841">
            <w:pPr>
              <w:spacing w:before="120" w:after="120"/>
              <w:jc w:val="both"/>
              <w:rPr>
                <w:rFonts w:ascii="Calibri" w:hAnsi="Calibri" w:eastAsia="Arial" w:cs="" w:asciiTheme="majorAscii" w:hAnsiTheme="majorAscii" w:cstheme="majorBidi"/>
              </w:rPr>
            </w:pPr>
            <w:r w:rsidRPr="1B4A0573" w:rsidR="00FE1462">
              <w:rPr>
                <w:rFonts w:ascii="Calibri" w:hAnsi="Calibri" w:eastAsia="Arial" w:cs="" w:asciiTheme="majorAscii" w:hAnsiTheme="majorAscii" w:cstheme="majorBidi"/>
              </w:rPr>
              <w:t xml:space="preserve">Business workshop en eerste thematische workshop met stakeholders om de informatienoden te valideren en scope verder te verfijnen. </w:t>
            </w:r>
          </w:p>
        </w:tc>
      </w:tr>
      <w:tr w:rsidRPr="00A434DC" w:rsidR="00FE1462" w:rsidTr="1B4A0573" w14:paraId="66B2939F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4EA9C342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>Schriftelijke procedure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61B48DD8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 xml:space="preserve">Validatie werkgroep charter – Werkgroep Datastandaarden </w:t>
            </w:r>
          </w:p>
        </w:tc>
      </w:tr>
      <w:tr w:rsidR="00FE1462" w:rsidTr="1B4A0573" w14:paraId="58BDC810" w14:textId="77777777">
        <w:trPr>
          <w:trHeight w:val="825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1462" w:rsidP="003B6C0A" w:rsidRDefault="00FE1462" w14:paraId="6BD63A23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  <w:highlight w:val="yellow"/>
              </w:rPr>
            </w:pPr>
            <w:r w:rsidRPr="2B8A7F78">
              <w:rPr>
                <w:rFonts w:eastAsia="Arial" w:asciiTheme="majorHAnsi" w:hAnsiTheme="majorHAnsi" w:cstheme="majorBidi"/>
                <w:highlight w:val="yellow"/>
              </w:rPr>
              <w:t>TBD</w:t>
            </w:r>
          </w:p>
          <w:p w:rsidR="00FE1462" w:rsidP="003B6C0A" w:rsidRDefault="00FE1462" w14:paraId="148148D4" w14:textId="77777777">
            <w:pPr>
              <w:jc w:val="both"/>
              <w:rPr>
                <w:rFonts w:eastAsia="Arial" w:asciiTheme="majorHAnsi" w:hAnsiTheme="majorHAnsi" w:cstheme="majorBidi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1462" w:rsidP="003B6C0A" w:rsidRDefault="00FE1462" w14:paraId="3ED3A716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>Eerste thematische workshop (+- 3/4 weken na business workshop)</w:t>
            </w:r>
          </w:p>
        </w:tc>
      </w:tr>
      <w:tr w:rsidRPr="00A434DC" w:rsidR="00FE1462" w:rsidTr="1B4A0573" w14:paraId="76B71009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03B0FC30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  <w:highlight w:val="yellow"/>
              </w:rPr>
            </w:pPr>
            <w:r w:rsidRPr="2B8A7F78">
              <w:rPr>
                <w:rFonts w:eastAsia="Arial" w:asciiTheme="majorHAnsi" w:hAnsiTheme="majorHAnsi" w:cstheme="majorBidi"/>
                <w:highlight w:val="yellow"/>
              </w:rPr>
              <w:t>TBD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37C75FE8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>Tweede thematische workshop (+- 3/4 weken na 1ste thema workshop)</w:t>
            </w:r>
          </w:p>
        </w:tc>
      </w:tr>
      <w:tr w:rsidRPr="00A434DC" w:rsidR="00FE1462" w:rsidTr="1B4A0573" w14:paraId="0A3C6AB8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67EF116B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  <w:highlight w:val="yellow"/>
              </w:rPr>
            </w:pPr>
            <w:r w:rsidRPr="2B8A7F78">
              <w:rPr>
                <w:rFonts w:eastAsia="Arial" w:asciiTheme="majorHAnsi" w:hAnsiTheme="majorHAnsi" w:cstheme="majorBidi"/>
                <w:highlight w:val="yellow"/>
              </w:rPr>
              <w:t>TBD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255CF6" w:rsidR="00FE1462" w:rsidP="003B6C0A" w:rsidRDefault="00FE1462" w14:paraId="597C224B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  <w:i/>
                <w:iCs/>
              </w:rPr>
              <w:t>Derde thematische workshop</w:t>
            </w:r>
            <w:r w:rsidRPr="2B8A7F78">
              <w:rPr>
                <w:rFonts w:eastAsia="Arial" w:asciiTheme="majorHAnsi" w:hAnsiTheme="majorHAnsi" w:cstheme="majorBidi"/>
              </w:rPr>
              <w:t xml:space="preserve"> (+- 3/4 weken na 2de thema workshop)</w:t>
            </w:r>
          </w:p>
        </w:tc>
      </w:tr>
      <w:tr w:rsidRPr="00A434DC" w:rsidR="00FE1462" w:rsidTr="1B4A0573" w14:paraId="667FFFCB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4AD6D5A8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>TBD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2ECF6C71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 xml:space="preserve">Opstart publieke reviewperiode – Erkenning ‘Kandidaat-Standaard’ - Werkgroep Datastandaarden </w:t>
            </w:r>
          </w:p>
        </w:tc>
      </w:tr>
      <w:tr w:rsidRPr="00A434DC" w:rsidR="00FE1462" w:rsidTr="1B4A0573" w14:paraId="32262644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5784F94B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>2 md doorlooptijd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235C9754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 xml:space="preserve">Publieke reviewperiode </w:t>
            </w:r>
          </w:p>
        </w:tc>
      </w:tr>
      <w:tr w:rsidRPr="00A434DC" w:rsidR="00FE1462" w:rsidTr="1B4A0573" w14:paraId="3B3DB829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7C96D3BE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>Schriftelijke procedure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41462672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 xml:space="preserve">Einde publieke reviewperiode – Erkenning ‘Standaard’ – Werkgroep Datastandaarden </w:t>
            </w:r>
          </w:p>
        </w:tc>
      </w:tr>
      <w:tr w:rsidRPr="00A434DC" w:rsidR="00FE1462" w:rsidTr="1B4A0573" w14:paraId="628A6814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49CEC114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>Schriftelijke procedure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FE1462" w:rsidP="003B6C0A" w:rsidRDefault="00FE1462" w14:paraId="1BD20159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 xml:space="preserve">Mededeling standaard aan Stuurorgaan Vlaams Informatie- en ICT-beleid </w:t>
            </w:r>
          </w:p>
        </w:tc>
      </w:tr>
    </w:tbl>
    <w:p w:rsidRPr="00A434DC" w:rsidR="00FE1462" w:rsidP="00FE1462" w:rsidRDefault="00FE1462" w14:paraId="72C7C2AB" w14:textId="77777777">
      <w:pPr>
        <w:rPr>
          <w:rFonts w:asciiTheme="majorHAnsi" w:hAnsiTheme="majorHAnsi" w:cstheme="majorHAnsi"/>
        </w:rPr>
      </w:pPr>
    </w:p>
    <w:p w:rsidRPr="00A434DC" w:rsidR="00FE1462" w:rsidP="1B4A0573" w:rsidRDefault="00FE1462" w14:paraId="7484208A" w14:textId="0A7754F9">
      <w:pPr>
        <w:pStyle w:val="Kop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432" w:lineRule="auto"/>
        <w:ind w:left="0"/>
        <w:rPr>
          <w:rFonts w:ascii="Calibri" w:hAnsi="Calibri" w:cs="Calibri" w:asciiTheme="majorAscii" w:hAnsiTheme="majorAscii" w:cstheme="majorAscii"/>
          <w:sz w:val="48"/>
          <w:szCs w:val="48"/>
        </w:rPr>
      </w:pPr>
      <w:r w:rsidRPr="1B4A0573" w:rsidR="0EC53C23">
        <w:rPr>
          <w:rFonts w:ascii="Calibri" w:hAnsi="Calibri" w:asciiTheme="majorAscii" w:hAnsiTheme="majorAscii"/>
          <w:smallCaps w:val="1"/>
          <w:color w:val="373636" w:themeColor="accent2" w:themeTint="FF" w:themeShade="FF"/>
          <w:sz w:val="48"/>
          <w:szCs w:val="48"/>
        </w:rPr>
        <w:t xml:space="preserve">8 </w:t>
      </w:r>
      <w:r w:rsidRPr="1B4A0573" w:rsidR="00FE1462">
        <w:rPr>
          <w:rFonts w:ascii="Calibri" w:hAnsi="Calibri" w:asciiTheme="majorAscii" w:hAnsiTheme="majorAscii"/>
          <w:smallCaps w:val="1"/>
          <w:color w:val="373636" w:themeColor="accent2" w:themeTint="FF" w:themeShade="FF"/>
          <w:sz w:val="48"/>
          <w:szCs w:val="48"/>
        </w:rPr>
        <w:t>Afhankelijkheden</w:t>
      </w:r>
    </w:p>
    <w:p w:rsidRPr="0056260C" w:rsidR="00FE1462" w:rsidP="00FE1462" w:rsidRDefault="00FE1462" w14:paraId="0BE1493E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jc w:val="both"/>
        <w:rPr>
          <w:rFonts w:eastAsia="FlandersArtSans-Light" w:asciiTheme="majorHAnsi" w:hAnsiTheme="majorHAnsi" w:cstheme="majorHAnsi"/>
          <w:lang w:val="en-US"/>
        </w:rPr>
      </w:pPr>
    </w:p>
    <w:p w:rsidRPr="0056260C" w:rsidR="00FE1462" w:rsidP="1B4A0573" w:rsidRDefault="00FE1462" w14:paraId="56094BB4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40" w:lineRule="auto"/>
        <w:jc w:val="both"/>
      </w:pPr>
      <w:commentRangeStart w:id="81179750"/>
      <w:r w:rsidR="00FE1462">
        <w:rPr/>
        <w:t>Tijdens dit traject zal minimaal afgestemd worden met de volgende bestaande initiatieven:</w:t>
      </w:r>
      <w:commentRangeEnd w:id="81179750"/>
      <w:r>
        <w:rPr>
          <w:rStyle w:val="CommentReference"/>
        </w:rPr>
        <w:commentReference w:id="81179750"/>
      </w:r>
    </w:p>
    <w:p w:rsidRPr="00A17B4E" w:rsidR="00FE1462" w:rsidP="00FE1462" w:rsidRDefault="00FE1462" w14:paraId="3DAA0F62" w14:textId="77777777">
      <w:pPr>
        <w:spacing w:before="0" w:after="0" w:line="240" w:lineRule="auto"/>
        <w:jc w:val="both"/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00FE1462" w:rsidTr="1B4A0573" w14:paraId="5682F5D8" w14:textId="77777777">
        <w:tc>
          <w:tcPr>
            <w:tcW w:w="4672" w:type="dxa"/>
            <w:tcMar/>
          </w:tcPr>
          <w:p w:rsidR="00FE1462" w:rsidP="1B4A0573" w:rsidRDefault="00FE1462" w14:paraId="401CF805" w14:textId="77777777" w14:noSpellErr="1">
            <w:pPr>
              <w:pStyle w:val="Standaard"/>
              <w:spacing w:after="0"/>
              <w:ind w:left="0"/>
            </w:pPr>
            <w:r w:rsidR="00FE1462">
              <w:rPr/>
              <w:t>ICEG (overkoepelende organisatie)</w:t>
            </w:r>
          </w:p>
          <w:p w:rsidRPr="005E7FDF" w:rsidR="00FE1462" w:rsidP="1B4A0573" w:rsidRDefault="00FE1462" w14:paraId="3263B45B" w14:textId="77777777" w14:noSpellErr="1">
            <w:pPr>
              <w:pStyle w:val="Standaard"/>
              <w:spacing w:after="0"/>
              <w:ind w:left="0"/>
            </w:pPr>
            <w:r w:rsidR="00FE1462">
              <w:rPr/>
              <w:t>Werkgroep Vlaamse, Brusselse, Waalse, Federale regering, KLIM</w:t>
            </w:r>
          </w:p>
        </w:tc>
        <w:tc>
          <w:tcPr>
            <w:tcW w:w="4672" w:type="dxa"/>
            <w:tcMar/>
          </w:tcPr>
          <w:p w:rsidRPr="00A17B4E" w:rsidR="00FE1462" w:rsidP="003B6C0A" w:rsidRDefault="00FE1462" w14:paraId="360AC70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Uitrollen van IMKL en PMKL als federale standaard</w:t>
            </w:r>
          </w:p>
        </w:tc>
      </w:tr>
      <w:tr w:rsidR="1B4A0573" w:rsidTr="1B4A0573" w14:paraId="6CCD404F">
        <w:trPr>
          <w:trHeight w:val="300"/>
        </w:trPr>
        <w:tc>
          <w:tcPr>
            <w:tcW w:w="4672" w:type="dxa"/>
            <w:tcMar/>
          </w:tcPr>
          <w:p w:rsidR="43C3659D" w:rsidP="1B4A0573" w:rsidRDefault="43C3659D" w14:paraId="07158248" w14:textId="23FDDB8B">
            <w:pPr>
              <w:pStyle w:val="Standaard"/>
              <w:rPr>
                <w:strike w:val="0"/>
                <w:dstrike w:val="0"/>
              </w:rPr>
            </w:pPr>
            <w:r w:rsidR="43C3659D">
              <w:rPr>
                <w:strike w:val="0"/>
                <w:dstrike w:val="0"/>
              </w:rPr>
              <w:t>IMKL 2.3</w:t>
            </w:r>
          </w:p>
        </w:tc>
        <w:tc>
          <w:tcPr>
            <w:tcW w:w="4672" w:type="dxa"/>
            <w:tcMar/>
          </w:tcPr>
          <w:p w:rsidR="1B4A0573" w:rsidP="1B4A0573" w:rsidRDefault="1B4A0573" w14:paraId="533885B8" w14:textId="1CCEE79D">
            <w:pPr>
              <w:pStyle w:val="Standaard"/>
            </w:pPr>
          </w:p>
        </w:tc>
      </w:tr>
      <w:tr w:rsidR="00FE1462" w:rsidTr="1B4A0573" w14:paraId="50B0363E" w14:textId="77777777">
        <w:tc>
          <w:tcPr>
            <w:tcW w:w="4672" w:type="dxa"/>
            <w:tcMar/>
          </w:tcPr>
          <w:p w:rsidRPr="00A17B4E" w:rsidR="00FE1462" w:rsidP="1B4A0573" w:rsidRDefault="00FE1462" w14:paraId="791E3B2E" w14:textId="4FD39E5F">
            <w:pPr>
              <w:pStyle w:val="Standaard"/>
              <w:rPr>
                <w:strike w:val="0"/>
                <w:dstrike w:val="0"/>
              </w:rPr>
            </w:pPr>
            <w:r w:rsidR="2AF56C0F">
              <w:rPr>
                <w:strike w:val="0"/>
                <w:dstrike w:val="0"/>
              </w:rPr>
              <w:t>AWIS-model van de Vlaamse Milieumaatschappij</w:t>
            </w:r>
          </w:p>
        </w:tc>
        <w:tc>
          <w:tcPr>
            <w:tcW w:w="4672" w:type="dxa"/>
            <w:tcMar/>
          </w:tcPr>
          <w:p w:rsidRPr="00A17B4E" w:rsidR="00FE1462" w:rsidP="003B6C0A" w:rsidRDefault="00FE1462" w14:paraId="17D13A24" w14:textId="77777777"/>
        </w:tc>
      </w:tr>
      <w:tr w:rsidR="1B4A0573" w:rsidTr="1B4A0573" w14:paraId="61ECAF73">
        <w:trPr>
          <w:trHeight w:val="300"/>
        </w:trPr>
        <w:tc>
          <w:tcPr>
            <w:tcW w:w="4672" w:type="dxa"/>
            <w:tcMar/>
          </w:tcPr>
          <w:p w:rsidR="2AF56C0F" w:rsidP="1B4A0573" w:rsidRDefault="2AF56C0F" w14:paraId="00D1FFAC" w14:textId="7E9FFB49">
            <w:pPr>
              <w:rPr>
                <w:i w:val="0"/>
                <w:iCs w:val="0"/>
                <w:strike w:val="0"/>
                <w:dstrike w:val="0"/>
              </w:rPr>
            </w:pPr>
            <w:r w:rsidRPr="1B4A0573" w:rsidR="2AF56C0F">
              <w:rPr>
                <w:i w:val="0"/>
                <w:iCs w:val="0"/>
                <w:strike w:val="0"/>
                <w:dstrike w:val="0"/>
              </w:rPr>
              <w:t xml:space="preserve">OGC Model </w:t>
            </w:r>
            <w:proofErr w:type="spellStart"/>
            <w:r w:rsidRPr="1B4A0573" w:rsidR="2AF56C0F">
              <w:rPr>
                <w:i w:val="0"/>
                <w:iCs w:val="0"/>
                <w:strike w:val="0"/>
                <w:dstrike w:val="0"/>
              </w:rPr>
              <w:t>for</w:t>
            </w:r>
            <w:proofErr w:type="spellEnd"/>
            <w:r w:rsidRPr="1B4A0573" w:rsidR="2AF56C0F">
              <w:rPr>
                <w:i w:val="0"/>
                <w:iCs w:val="0"/>
                <w:strike w:val="0"/>
                <w:dstrike w:val="0"/>
              </w:rPr>
              <w:t xml:space="preserve"> Underground Data Definition </w:t>
            </w:r>
            <w:proofErr w:type="spellStart"/>
            <w:r w:rsidRPr="1B4A0573" w:rsidR="2AF56C0F">
              <w:rPr>
                <w:i w:val="0"/>
                <w:iCs w:val="0"/>
                <w:strike w:val="0"/>
                <w:dstrike w:val="0"/>
              </w:rPr>
              <w:t>and</w:t>
            </w:r>
            <w:proofErr w:type="spellEnd"/>
            <w:r w:rsidRPr="1B4A0573" w:rsidR="2AF56C0F">
              <w:rPr>
                <w:i w:val="0"/>
                <w:iCs w:val="0"/>
                <w:strike w:val="0"/>
                <w:dstrike w:val="0"/>
              </w:rPr>
              <w:t xml:space="preserve"> Integration</w:t>
            </w:r>
            <w:r w:rsidRPr="1B4A0573" w:rsidR="2AF56C0F">
              <w:rPr>
                <w:i w:val="0"/>
                <w:iCs w:val="0"/>
                <w:strike w:val="0"/>
                <w:dstrike w:val="0"/>
              </w:rPr>
              <w:t>.</w:t>
            </w:r>
          </w:p>
        </w:tc>
        <w:tc>
          <w:tcPr>
            <w:tcW w:w="4672" w:type="dxa"/>
            <w:tcMar/>
          </w:tcPr>
          <w:p w:rsidR="1B4A0573" w:rsidP="1B4A0573" w:rsidRDefault="1B4A0573" w14:paraId="1E8C7077" w14:textId="5E95469A">
            <w:pPr>
              <w:pStyle w:val="Standaard"/>
            </w:pPr>
          </w:p>
        </w:tc>
      </w:tr>
      <w:tr w:rsidR="1B4A0573" w:rsidTr="1B4A0573" w14:paraId="2BBDA2B3">
        <w:trPr>
          <w:trHeight w:val="300"/>
        </w:trPr>
        <w:tc>
          <w:tcPr>
            <w:tcW w:w="4672" w:type="dxa"/>
            <w:tcMar/>
          </w:tcPr>
          <w:p w:rsidR="2AF56C0F" w:rsidP="1B4A0573" w:rsidRDefault="2AF56C0F" w14:paraId="73F817EF" w14:textId="05276CBF">
            <w:pPr>
              <w:pStyle w:val="Standaard"/>
              <w:rPr>
                <w:strike w:val="0"/>
                <w:dstrike w:val="0"/>
              </w:rPr>
            </w:pPr>
            <w:r w:rsidR="2AF56C0F">
              <w:rPr>
                <w:strike w:val="0"/>
                <w:dstrike w:val="0"/>
              </w:rPr>
              <w:t>het standaardiseringswerk van het Agentschap Wegen en Verkeer in het kader van hun OTL</w:t>
            </w:r>
          </w:p>
        </w:tc>
        <w:tc>
          <w:tcPr>
            <w:tcW w:w="4672" w:type="dxa"/>
            <w:tcMar/>
          </w:tcPr>
          <w:p w:rsidR="1B4A0573" w:rsidP="1B4A0573" w:rsidRDefault="1B4A0573" w14:paraId="58DEC034" w14:textId="77EA5977">
            <w:pPr>
              <w:pStyle w:val="Standaard"/>
            </w:pPr>
          </w:p>
        </w:tc>
      </w:tr>
    </w:tbl>
    <w:p w:rsidRPr="00A17B4E" w:rsidR="00FE1462" w:rsidP="00FE1462" w:rsidRDefault="00FE1462" w14:paraId="131DC716" w14:textId="77777777">
      <w:pPr>
        <w:spacing w:before="0" w:after="0" w:line="240" w:lineRule="auto"/>
        <w:jc w:val="both"/>
      </w:pPr>
    </w:p>
    <w:p w:rsidR="00BA1337" w:rsidP="00FE1462" w:rsidRDefault="00BA1337" w14:paraId="0FF14E6D" w14:textId="375A6CDC"/>
    <w:sectPr w:rsidR="00BA1337" w:rsidSect="003871EB">
      <w:headerReference w:type="first" r:id="rId29"/>
      <w:footerReference w:type="first" r:id="rId30"/>
      <w:type w:val="continuous"/>
      <w:pgSz w:w="11906" w:h="16838" w:orient="portrait" w:code="9"/>
      <w:pgMar w:top="2211" w:right="851" w:bottom="2552" w:left="1134" w:header="851" w:footer="851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DP" w:author="Desmijter Pieter" w:date="2023-02-15T11:14:35" w:id="1886287704">
    <w:p w:rsidR="1B4A0573" w:rsidRDefault="1B4A0573" w14:paraId="4BD75B04" w14:textId="07F28945">
      <w:pPr>
        <w:pStyle w:val="CommentText"/>
      </w:pPr>
      <w:r w:rsidR="1B4A0573">
        <w:rPr/>
        <w:t>te bekijken of we dit doen</w:t>
      </w:r>
      <w:r>
        <w:rPr>
          <w:rStyle w:val="CommentReference"/>
        </w:rPr>
        <w:annotationRef/>
      </w:r>
    </w:p>
    <w:p w:rsidR="1B4A0573" w:rsidRDefault="1B4A0573" w14:paraId="6E7BB338" w14:textId="78BA7822">
      <w:pPr>
        <w:pStyle w:val="CommentText"/>
      </w:pPr>
    </w:p>
  </w:comment>
  <w:comment w:initials="DP" w:author="Desmijter Pieter" w:date="2023-02-15T11:14:54" w:id="827643262">
    <w:p w:rsidR="1B4A0573" w:rsidRDefault="1B4A0573" w14:paraId="3A1E87EA" w14:textId="747FBB63">
      <w:pPr>
        <w:pStyle w:val="CommentText"/>
      </w:pPr>
      <w:r w:rsidR="1B4A0573">
        <w:rPr/>
        <w:t>moet dit er in ?</w:t>
      </w:r>
      <w:r>
        <w:rPr>
          <w:rStyle w:val="CommentReference"/>
        </w:rPr>
        <w:annotationRef/>
      </w:r>
    </w:p>
  </w:comment>
  <w:comment w:initials="VL" w:author="Vercauteren Laurens" w:date="2023-02-16T10:47:22" w:id="1408761700">
    <w:p w:rsidR="1B4A0573" w:rsidRDefault="1B4A0573" w14:paraId="416658F3" w14:textId="2D1D410F">
      <w:pPr>
        <w:pStyle w:val="CommentText"/>
      </w:pPr>
      <w:r w:rsidR="1B4A0573">
        <w:rPr/>
        <w:t>Kan gebruikt worden door alle gewesten</w:t>
      </w:r>
      <w:r>
        <w:rPr>
          <w:rStyle w:val="CommentReference"/>
        </w:rPr>
        <w:annotationRef/>
      </w:r>
    </w:p>
  </w:comment>
  <w:comment w:initials="VL" w:author="Vercauteren Laurens" w:date="2023-02-16T10:50:31" w:id="147166625">
    <w:p w:rsidR="1B4A0573" w:rsidRDefault="1B4A0573" w14:paraId="1AE2395F" w14:textId="679ADF80">
      <w:pPr>
        <w:pStyle w:val="CommentText"/>
      </w:pPr>
      <w:r w:rsidR="1B4A0573">
        <w:rPr/>
        <w:t>Nog zeker af te stemmen met ICEG voor volledigheid</w:t>
      </w:r>
      <w:r>
        <w:rPr>
          <w:rStyle w:val="CommentReference"/>
        </w:rPr>
        <w:annotationRef/>
      </w:r>
    </w:p>
  </w:comment>
  <w:comment w:initials="VL" w:author="Vercauteren Laurens" w:date="2023-02-16T10:51:19" w:id="1688737543">
    <w:p w:rsidR="1B4A0573" w:rsidRDefault="1B4A0573" w14:paraId="23DC7259" w14:textId="103EAFB2">
      <w:pPr>
        <w:pStyle w:val="CommentText"/>
      </w:pPr>
      <w:r w:rsidR="1B4A0573">
        <w:rPr/>
        <w:t>Dit is idd iets dat we niet standaard doen</w:t>
      </w:r>
      <w:r>
        <w:rPr>
          <w:rStyle w:val="CommentReference"/>
        </w:rPr>
        <w:annotationRef/>
      </w:r>
    </w:p>
  </w:comment>
  <w:comment w:initials="VL" w:author="Vercauteren Laurens" w:date="2023-02-16T10:52:08" w:id="2096845643">
    <w:p w:rsidR="1B4A0573" w:rsidRDefault="1B4A0573" w14:paraId="16270BD2" w14:textId="67D34DE7">
      <w:pPr>
        <w:pStyle w:val="CommentText"/>
      </w:pPr>
      <w:r w:rsidR="1B4A0573">
        <w:rPr/>
        <w:t>Dit doen we niet binnen OSLO</w:t>
      </w:r>
      <w:r>
        <w:rPr>
          <w:rStyle w:val="CommentReference"/>
        </w:rPr>
        <w:annotationRef/>
      </w:r>
    </w:p>
  </w:comment>
  <w:comment w:initials="VL" w:author="Vercauteren Laurens" w:date="2023-02-16T10:53:58" w:id="81179750">
    <w:p w:rsidR="1B4A0573" w:rsidRDefault="1B4A0573" w14:paraId="6781CC2C" w14:textId="0E01353A">
      <w:pPr>
        <w:pStyle w:val="CommentText"/>
      </w:pPr>
      <w:r w:rsidR="1B4A0573">
        <w:rPr/>
        <w:t>IMKL 1.0 toevoegen aangezien dit onze grootste afhankelijkheid zal zijn</w:t>
      </w:r>
      <w:r>
        <w:rPr>
          <w:rStyle w:val="CommentReference"/>
        </w:rPr>
        <w:annotationRef/>
      </w:r>
    </w:p>
  </w:comment>
  <w:comment w:initials="DP" w:author="Desmijter Pieter" w:date="2023-02-16T13:45:32" w:id="1637713974">
    <w:p w:rsidR="1B4A0573" w:rsidRDefault="1B4A0573" w14:paraId="0F81ED30" w14:textId="64B0D125">
      <w:pPr>
        <w:pStyle w:val="CommentText"/>
      </w:pPr>
      <w:r w:rsidR="1B4A0573">
        <w:rPr/>
        <w:t>voorbeelden op de site bekijken, te bespreken met Geert</w:t>
      </w:r>
      <w:r>
        <w:rPr>
          <w:rStyle w:val="CommentReference"/>
        </w:rPr>
        <w:annotationRef/>
      </w:r>
    </w:p>
  </w:comment>
  <w:comment w:initials="DP" w:author="Desmijter Pieter" w:date="2023-02-16T13:47:26" w:id="535525944">
    <w:p w:rsidR="1B4A0573" w:rsidRDefault="1B4A0573" w14:paraId="03F41F85" w14:textId="4360073E">
      <w:pPr>
        <w:pStyle w:val="CommentText"/>
      </w:pPr>
      <w:r w:rsidR="1B4A0573">
        <w:rPr/>
        <w:t>te bekijken hoe dit nu zit en of en hoe dat met onze deliverables matcht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E7BB338"/>
  <w15:commentEx w15:done="0" w15:paraId="3A1E87EA"/>
  <w15:commentEx w15:done="1" w15:paraId="416658F3"/>
  <w15:commentEx w15:done="0" w15:paraId="1AE2395F"/>
  <w15:commentEx w15:done="0" w15:paraId="23DC7259" w15:paraIdParent="6E7BB338"/>
  <w15:commentEx w15:done="0" w15:paraId="16270BD2"/>
  <w15:commentEx w15:done="1" w15:paraId="6781CC2C"/>
  <w15:commentEx w15:done="0" w15:paraId="0F81ED30"/>
  <w15:commentEx w15:done="0" w15:paraId="03F41F8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215DECC" w16cex:dateUtc="2023-02-16T09:52:08.517Z"/>
  <w16cex:commentExtensible w16cex:durableId="6B5F76F3" w16cex:dateUtc="2023-02-16T09:51:19.51Z"/>
  <w16cex:commentExtensible w16cex:durableId="3D49ABCD" w16cex:dateUtc="2023-02-16T09:50:31.767Z"/>
  <w16cex:commentExtensible w16cex:durableId="6BE2E06B" w16cex:dateUtc="2023-02-16T09:47:22.952Z"/>
  <w16cex:commentExtensible w16cex:durableId="7FB2FE3E" w16cex:dateUtc="2023-02-15T10:14:54.024Z"/>
  <w16cex:commentExtensible w16cex:durableId="39A90B64" w16cex:dateUtc="2023-02-15T10:14:35.845Z"/>
  <w16cex:commentExtensible w16cex:durableId="7565FC96" w16cex:dateUtc="2023-02-16T09:53:58.481Z"/>
  <w16cex:commentExtensible w16cex:durableId="7981991B" w16cex:dateUtc="2023-02-16T12:45:32.144Z"/>
  <w16cex:commentExtensible w16cex:durableId="5E432C0A" w16cex:dateUtc="2023-02-16T12:47:26.90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E7BB338" w16cid:durableId="39A90B64"/>
  <w16cid:commentId w16cid:paraId="3A1E87EA" w16cid:durableId="7FB2FE3E"/>
  <w16cid:commentId w16cid:paraId="416658F3" w16cid:durableId="6BE2E06B"/>
  <w16cid:commentId w16cid:paraId="1AE2395F" w16cid:durableId="3D49ABCD"/>
  <w16cid:commentId w16cid:paraId="23DC7259" w16cid:durableId="6B5F76F3"/>
  <w16cid:commentId w16cid:paraId="16270BD2" w16cid:durableId="0215DECC"/>
  <w16cid:commentId w16cid:paraId="6781CC2C" w16cid:durableId="7565FC96"/>
  <w16cid:commentId w16cid:paraId="0F81ED30" w16cid:durableId="7981991B"/>
  <w16cid:commentId w16cid:paraId="03F41F85" w16cid:durableId="5E432C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3661" w:rsidP="00F11703" w:rsidRDefault="008A3661" w14:paraId="02DC409B" w14:textId="77777777">
      <w:pPr>
        <w:spacing w:line="240" w:lineRule="auto"/>
      </w:pPr>
      <w:r>
        <w:separator/>
      </w:r>
    </w:p>
    <w:p w:rsidR="008A3661" w:rsidRDefault="008A3661" w14:paraId="56A71A9A" w14:textId="77777777"/>
  </w:endnote>
  <w:endnote w:type="continuationSeparator" w:id="0">
    <w:p w:rsidR="008A3661" w:rsidP="00F11703" w:rsidRDefault="008A3661" w14:paraId="1B7217B0" w14:textId="77777777">
      <w:pPr>
        <w:spacing w:line="240" w:lineRule="auto"/>
      </w:pPr>
      <w:r>
        <w:continuationSeparator/>
      </w:r>
    </w:p>
    <w:p w:rsidR="008A3661" w:rsidRDefault="008A3661" w14:paraId="03036CEB" w14:textId="77777777"/>
  </w:endnote>
  <w:endnote w:type="continuationNotice" w:id="1">
    <w:p w:rsidR="008A3661" w:rsidRDefault="008A3661" w14:paraId="11A03A4B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Flanders Art Serif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landersArtSans-Light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D7346" w:rsidR="002A0485" w:rsidP="007D7346" w:rsidRDefault="007D7346" w14:paraId="1DD5D73A" w14:textId="77777777">
    <w:pPr>
      <w:pStyle w:val="Voettekst"/>
    </w:pPr>
    <w:r w:rsidRPr="007D7346">
      <w:rPr>
        <w:rStyle w:val="StreepjesZwart"/>
      </w:rPr>
      <w:t>/////////////////////////////////////////////////////////////////////////</w:t>
    </w:r>
    <w:r>
      <w:rPr>
        <w:rStyle w:val="StreepjesZwart"/>
      </w:rPr>
      <w:t>////////////////////////////////////////</w:t>
    </w:r>
    <w:r w:rsidRPr="007D7346">
      <w:rPr>
        <w:rStyle w:val="StreepjesZwart"/>
      </w:rPr>
      <w:t>///////////////////////////////</w:t>
    </w:r>
  </w:p>
  <w:p w:rsidR="008054CE" w:rsidRDefault="008054CE" w14:paraId="2FAE90EE" w14:textId="77777777">
    <w:pPr>
      <w:pStyle w:val="Voettekst"/>
    </w:pPr>
  </w:p>
  <w:p w:rsidR="00DF18F2" w:rsidRDefault="003858C9" w14:paraId="56FAD187" w14:textId="1DEA0E6A">
    <w:pPr>
      <w:pStyle w:val="Voettekst"/>
    </w:pPr>
    <w:r>
      <w:fldChar w:fldCharType="begin"/>
    </w:r>
    <w:r w:rsidR="00CE19A1">
      <w:instrText xml:space="preserve"> PAGE   \* MERGEFORMAT </w:instrText>
    </w:r>
    <w:r>
      <w:fldChar w:fldCharType="separate"/>
    </w:r>
    <w:r w:rsidR="006D51BE">
      <w:rPr>
        <w:noProof/>
      </w:rPr>
      <w:t>2</w:t>
    </w:r>
    <w:r>
      <w:rPr>
        <w:noProof/>
      </w:rPr>
      <w:fldChar w:fldCharType="end"/>
    </w:r>
    <w:r w:rsidR="00BA6C31">
      <w:rPr>
        <w:noProof/>
      </w:rPr>
      <w:t xml:space="preserve"> </w:t>
    </w:r>
    <w:r w:rsidRPr="000B099F" w:rsidR="00BA6C31">
      <w:rPr>
        <w:rStyle w:val="StreepjesZwart"/>
      </w:rPr>
      <w:t>///</w:t>
    </w:r>
    <w:r w:rsidR="00BA6C31">
      <w:rPr>
        <w:noProof/>
      </w:rPr>
      <w:t xml:space="preserve"> </w:t>
    </w:r>
    <w:r w:rsidR="00FE1462">
      <w:fldChar w:fldCharType="begin"/>
    </w:r>
    <w:r w:rsidR="00FE1462">
      <w:instrText>NUMPAGES   \* MERGEFORMAT</w:instrText>
    </w:r>
    <w:r w:rsidR="00FE1462">
      <w:fldChar w:fldCharType="separate"/>
    </w:r>
    <w:r w:rsidR="006D51BE">
      <w:rPr>
        <w:noProof/>
      </w:rPr>
      <w:t>3</w:t>
    </w:r>
    <w:r w:rsidR="00FE1462">
      <w:rPr>
        <w:noProof/>
      </w:rPr>
      <w:fldChar w:fldCharType="end"/>
    </w:r>
    <w:r w:rsidR="002A0485">
      <w:tab/>
    </w:r>
    <w:r w:rsidR="00DF18F2">
      <w:fldChar w:fldCharType="begin"/>
    </w:r>
    <w:r w:rsidR="00DF18F2">
      <w:instrText xml:space="preserve"> DATE  \@ "d.MM.yy"  \* MERGEFORMAT </w:instrText>
    </w:r>
    <w:r w:rsidR="00DF18F2">
      <w:fldChar w:fldCharType="separate"/>
    </w:r>
    <w:r w:rsidR="00FE1462">
      <w:rPr>
        <w:noProof/>
      </w:rPr>
      <w:t>10.02.23</w:t>
    </w:r>
    <w:r w:rsidR="00DF18F2">
      <w:fldChar w:fldCharType="end"/>
    </w:r>
    <w:r w:rsidR="00BA6C31">
      <w:t xml:space="preserve"> </w:t>
    </w:r>
    <w:r w:rsidRPr="007D7346" w:rsidR="00BA6C31">
      <w:rPr>
        <w:rStyle w:val="StreepjesZwart"/>
      </w:rPr>
      <w:t>///</w:t>
    </w:r>
    <w:r w:rsidR="00BA6C31">
      <w:t xml:space="preserve"> </w:t>
    </w:r>
    <w:r w:rsidR="00FE1462">
      <w:fldChar w:fldCharType="begin"/>
    </w:r>
    <w:r w:rsidR="00FE1462">
      <w:instrText>DOCPROPERTY  Title  \* MERGEFORMAT</w:instrText>
    </w:r>
    <w:r w:rsidR="00FE1462">
      <w:fldChar w:fldCharType="separate"/>
    </w:r>
    <w:r w:rsidR="00967F1B">
      <w:t>/Titel document/</w:t>
    </w:r>
    <w:r w:rsidR="00FE146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D7346" w:rsidR="007D7346" w:rsidP="007D7346" w:rsidRDefault="007D7346" w14:paraId="45C7C860" w14:textId="77777777">
    <w:pPr>
      <w:pStyle w:val="Voettekst"/>
    </w:pPr>
    <w:r w:rsidRPr="007D7346">
      <w:rPr>
        <w:rStyle w:val="StreepjesZwart"/>
      </w:rPr>
      <w:t>/////////////////////////////////////////////////////////////////////////</w:t>
    </w:r>
    <w:r>
      <w:rPr>
        <w:rStyle w:val="StreepjesZwart"/>
      </w:rPr>
      <w:t>////////////////////////////////////////</w:t>
    </w:r>
    <w:r w:rsidRPr="007D7346">
      <w:rPr>
        <w:rStyle w:val="StreepjesZwart"/>
      </w:rPr>
      <w:t>///////////////////////////////</w:t>
    </w:r>
  </w:p>
  <w:p w:rsidR="007D7346" w:rsidP="00FF15EB" w:rsidRDefault="007D7346" w14:paraId="1C5EF19B" w14:textId="77777777">
    <w:pPr>
      <w:pStyle w:val="Voettekst"/>
    </w:pPr>
  </w:p>
  <w:p w:rsidR="006A7C85" w:rsidP="003679F1" w:rsidRDefault="00FE1462" w14:paraId="01677BEA" w14:textId="1473DFE2">
    <w:pPr>
      <w:pStyle w:val="Voettekst"/>
    </w:pPr>
    <w:r>
      <w:fldChar w:fldCharType="begin"/>
    </w:r>
    <w:r>
      <w:instrText>DOCPROPERTY  Title  \* MERGEFORMAT</w:instrText>
    </w:r>
    <w:r>
      <w:fldChar w:fldCharType="separate"/>
    </w:r>
    <w:r w:rsidR="00967F1B">
      <w:t>/Titel document/</w:t>
    </w:r>
    <w:r>
      <w:fldChar w:fldCharType="end"/>
    </w:r>
    <w:r w:rsidR="00BA6C31">
      <w:t xml:space="preserve"> </w:t>
    </w:r>
    <w:r w:rsidRPr="007D7346" w:rsidR="00BA6C31">
      <w:rPr>
        <w:rStyle w:val="StreepjesZwart"/>
      </w:rPr>
      <w:t>///</w:t>
    </w:r>
    <w:r w:rsidR="00BA6C31">
      <w:t xml:space="preserve"> </w:t>
    </w:r>
    <w:r w:rsidR="003679F1">
      <w:fldChar w:fldCharType="begin"/>
    </w:r>
    <w:r w:rsidR="003679F1">
      <w:instrText xml:space="preserve"> DATE  \@ "d.MM.yy"  \* MERGEFORMAT </w:instrText>
    </w:r>
    <w:r w:rsidR="003679F1">
      <w:fldChar w:fldCharType="separate"/>
    </w:r>
    <w:r>
      <w:rPr>
        <w:noProof/>
      </w:rPr>
      <w:t>10.02.23</w:t>
    </w:r>
    <w:r w:rsidR="003679F1">
      <w:fldChar w:fldCharType="end"/>
    </w:r>
    <w:r w:rsidR="003679F1">
      <w:tab/>
    </w:r>
    <w:r w:rsidR="003679F1">
      <w:fldChar w:fldCharType="begin"/>
    </w:r>
    <w:r w:rsidR="003679F1">
      <w:instrText xml:space="preserve"> PAGE   \* MERGEFORMAT </w:instrText>
    </w:r>
    <w:r w:rsidR="003679F1">
      <w:fldChar w:fldCharType="separate"/>
    </w:r>
    <w:r w:rsidR="006D51BE">
      <w:rPr>
        <w:noProof/>
      </w:rPr>
      <w:t>3</w:t>
    </w:r>
    <w:r w:rsidR="003679F1">
      <w:rPr>
        <w:noProof/>
      </w:rPr>
      <w:fldChar w:fldCharType="end"/>
    </w:r>
    <w:r w:rsidR="00BA6C31">
      <w:rPr>
        <w:noProof/>
      </w:rPr>
      <w:t xml:space="preserve"> </w:t>
    </w:r>
    <w:r w:rsidRPr="007D7346" w:rsidR="00BA6C31">
      <w:rPr>
        <w:rStyle w:val="StreepjesZwart"/>
      </w:rPr>
      <w:t>///</w:t>
    </w:r>
    <w:r w:rsidR="007D7346">
      <w:rPr>
        <w:noProof/>
      </w:rPr>
      <w:t xml:space="preserve"> </w:t>
    </w:r>
    <w:r>
      <w:fldChar w:fldCharType="begin"/>
    </w:r>
    <w:r>
      <w:instrText>NUMPAGES   \* MERGEFORMAT</w:instrText>
    </w:r>
    <w:r>
      <w:fldChar w:fldCharType="separate"/>
    </w:r>
    <w:r w:rsidR="006D51BE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674118" w:rsidP="00DF18F2" w:rsidRDefault="00CF34EA" w14:paraId="62FDB66A" w14:textId="77777777">
    <w:pPr>
      <w:pStyle w:val="Voettekst"/>
    </w:pPr>
    <w:r>
      <w:rPr>
        <w:noProof/>
        <w:lang w:eastAsia="nl-BE"/>
      </w:rPr>
      <w:drawing>
        <wp:anchor distT="0" distB="0" distL="114300" distR="114300" simplePos="0" relativeHeight="251658241" behindDoc="0" locked="1" layoutInCell="1" allowOverlap="1" wp14:anchorId="5931C7A2" wp14:editId="65C479DA">
          <wp:simplePos x="0" y="0"/>
          <wp:positionH relativeFrom="page">
            <wp:posOffset>720090</wp:posOffset>
          </wp:positionH>
          <wp:positionV relativeFrom="page">
            <wp:posOffset>9692640</wp:posOffset>
          </wp:positionV>
          <wp:extent cx="1362456" cy="676656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Vlaamse overheid_wi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2456" cy="6766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18F2">
      <w:tab/>
    </w:r>
    <w:r w:rsidRPr="000D0DE8" w:rsidR="000D0DE8">
      <w:t>www.</w:t>
    </w:r>
    <w:r w:rsidR="009819E8">
      <w:t>vlaanderen</w:t>
    </w:r>
    <w:r w:rsidRPr="000D0DE8" w:rsidR="000D0DE8">
      <w:t>.be</w:t>
    </w:r>
    <w:r w:rsidR="00AD5A63">
      <w:t>/</w:t>
    </w:r>
    <w:r w:rsidR="00376C70">
      <w:t>digitaal</w:t>
    </w:r>
    <w:r w:rsidR="00AD5A63">
      <w:t>vlaanderen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D7346" w:rsidR="00AD5A63" w:rsidP="00AD5A63" w:rsidRDefault="00AD5A63" w14:paraId="218F4B65" w14:textId="77777777">
    <w:pPr>
      <w:pStyle w:val="Voettekst"/>
    </w:pPr>
    <w:r w:rsidRPr="007D7346">
      <w:rPr>
        <w:rStyle w:val="StreepjesZwart"/>
      </w:rPr>
      <w:t>/////////////////////////////////////////////////////////////////////////</w:t>
    </w:r>
    <w:r>
      <w:rPr>
        <w:rStyle w:val="StreepjesZwart"/>
      </w:rPr>
      <w:t>////////////////////////////////////////</w:t>
    </w:r>
    <w:r w:rsidRPr="007D7346">
      <w:rPr>
        <w:rStyle w:val="StreepjesZwart"/>
      </w:rPr>
      <w:t>///////////////////////////////</w:t>
    </w:r>
  </w:p>
  <w:p w:rsidR="00AD5A63" w:rsidP="00AD5A63" w:rsidRDefault="00AD5A63" w14:paraId="114C33BE" w14:textId="77777777">
    <w:pPr>
      <w:pStyle w:val="Voettekst"/>
    </w:pPr>
  </w:p>
  <w:p w:rsidR="00AD5A63" w:rsidP="00AD5A63" w:rsidRDefault="00FE1462" w14:paraId="3369AF87" w14:textId="1FE4CB4E">
    <w:pPr>
      <w:pStyle w:val="Voettekst"/>
    </w:pPr>
    <w:r>
      <w:fldChar w:fldCharType="begin"/>
    </w:r>
    <w:r>
      <w:instrText>DOCPROPERTY  Title  \* MERGEFORMAT</w:instrText>
    </w:r>
    <w:r>
      <w:fldChar w:fldCharType="separate"/>
    </w:r>
    <w:r w:rsidR="00967F1B">
      <w:t>/Titel document/</w:t>
    </w:r>
    <w:r>
      <w:fldChar w:fldCharType="end"/>
    </w:r>
    <w:r w:rsidR="00AD5A63">
      <w:t xml:space="preserve"> </w:t>
    </w:r>
    <w:r w:rsidRPr="007D7346" w:rsidR="00AD5A63">
      <w:rPr>
        <w:rStyle w:val="StreepjesZwart"/>
      </w:rPr>
      <w:t>///</w:t>
    </w:r>
    <w:r w:rsidR="00AD5A63">
      <w:t xml:space="preserve"> </w:t>
    </w:r>
    <w:r w:rsidR="00AD5A63">
      <w:fldChar w:fldCharType="begin"/>
    </w:r>
    <w:r w:rsidR="00AD5A63">
      <w:instrText xml:space="preserve"> DATE  \@ "d.MM.yy"  \* MERGEFORMAT </w:instrText>
    </w:r>
    <w:r w:rsidR="00AD5A63">
      <w:fldChar w:fldCharType="separate"/>
    </w:r>
    <w:r>
      <w:rPr>
        <w:noProof/>
      </w:rPr>
      <w:t>10.02.23</w:t>
    </w:r>
    <w:r w:rsidR="00AD5A63">
      <w:fldChar w:fldCharType="end"/>
    </w:r>
    <w:r w:rsidR="00AD5A63">
      <w:tab/>
    </w:r>
    <w:r w:rsidR="00AD5A63">
      <w:fldChar w:fldCharType="begin"/>
    </w:r>
    <w:r w:rsidR="00AD5A63">
      <w:instrText xml:space="preserve"> PAGE   \* MERGEFORMAT </w:instrText>
    </w:r>
    <w:r w:rsidR="00AD5A63">
      <w:fldChar w:fldCharType="separate"/>
    </w:r>
    <w:r w:rsidR="00FD0B8B">
      <w:rPr>
        <w:noProof/>
      </w:rPr>
      <w:t>3</w:t>
    </w:r>
    <w:r w:rsidR="00AD5A63">
      <w:rPr>
        <w:noProof/>
      </w:rPr>
      <w:fldChar w:fldCharType="end"/>
    </w:r>
    <w:r w:rsidR="00AD5A63">
      <w:rPr>
        <w:noProof/>
      </w:rPr>
      <w:t xml:space="preserve"> </w:t>
    </w:r>
    <w:r w:rsidRPr="007D7346" w:rsidR="00AD5A63">
      <w:rPr>
        <w:rStyle w:val="StreepjesZwart"/>
      </w:rPr>
      <w:t>///</w:t>
    </w:r>
    <w:r w:rsidR="00AD5A63">
      <w:rPr>
        <w:noProof/>
      </w:rPr>
      <w:t xml:space="preserve"> </w:t>
    </w:r>
    <w:r>
      <w:fldChar w:fldCharType="begin"/>
    </w:r>
    <w:r>
      <w:instrText>NUMPAGES   \* MERGEFORMAT</w:instrText>
    </w:r>
    <w:r>
      <w:fldChar w:fldCharType="separate"/>
    </w:r>
    <w:r w:rsidR="00FD0B8B">
      <w:rPr>
        <w:noProof/>
      </w:rPr>
      <w:t>3</w:t>
    </w:r>
    <w:r>
      <w:rPr>
        <w:noProof/>
      </w:rPr>
      <w:fldChar w:fldCharType="end"/>
    </w:r>
  </w:p>
  <w:p w:rsidRPr="00AD5A63" w:rsidR="00AD5A63" w:rsidP="00AD5A63" w:rsidRDefault="00AD5A63" w14:paraId="787FAE06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3661" w:rsidRDefault="008A3661" w14:paraId="5DB33700" w14:textId="77777777">
      <w:r>
        <w:separator/>
      </w:r>
    </w:p>
  </w:footnote>
  <w:footnote w:type="continuationSeparator" w:id="0">
    <w:p w:rsidR="008A3661" w:rsidP="00F11703" w:rsidRDefault="008A3661" w14:paraId="454480E7" w14:textId="77777777">
      <w:pPr>
        <w:spacing w:line="240" w:lineRule="auto"/>
      </w:pPr>
      <w:r>
        <w:continuationSeparator/>
      </w:r>
    </w:p>
    <w:p w:rsidR="008A3661" w:rsidRDefault="008A3661" w14:paraId="7011ECBD" w14:textId="77777777"/>
  </w:footnote>
  <w:footnote w:type="continuationNotice" w:id="1">
    <w:p w:rsidR="008A3661" w:rsidRDefault="008A3661" w14:paraId="69298057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18F2" w:rsidRDefault="00376C70" w14:paraId="5EE2BB46" w14:textId="77777777">
    <w:pPr>
      <w:pStyle w:val="Koptekst"/>
    </w:pPr>
    <w:r>
      <w:rPr>
        <w:b/>
      </w:rPr>
      <w:t>Digitaal</w:t>
    </w:r>
    <w:r w:rsidR="00DF18F2">
      <w:t xml:space="preserve"> Vlaanderen</w:t>
    </w:r>
    <w:r w:rsidR="00116D8E">
      <w:t xml:space="preserve"> </w:t>
    </w:r>
    <w:r w:rsidRPr="007D7346" w:rsidR="00116D8E">
      <w:rPr>
        <w:rStyle w:val="StreepjesGeel"/>
      </w:rPr>
      <w:t>///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18F2" w:rsidRDefault="003679F1" w14:paraId="53AF09CE" w14:textId="77777777">
    <w:pPr>
      <w:pStyle w:val="Koptekst"/>
    </w:pPr>
    <w:r>
      <w:tab/>
    </w:r>
    <w:r w:rsidR="00116D8E">
      <w:t xml:space="preserve"> </w:t>
    </w:r>
    <w:r w:rsidRPr="007D7346" w:rsidR="00116D8E">
      <w:rPr>
        <w:rStyle w:val="StreepjesGeel"/>
      </w:rPr>
      <w:t>///</w:t>
    </w:r>
    <w:r w:rsidRPr="00B92FD6" w:rsidR="00116D8E">
      <w:rPr>
        <w:color w:val="FFF200" w:themeColor="accent1"/>
      </w:rPr>
      <w:t xml:space="preserve"> </w:t>
    </w:r>
    <w:r w:rsidR="00376C70">
      <w:rPr>
        <w:b/>
      </w:rPr>
      <w:t>Digitaal</w:t>
    </w:r>
    <w:r>
      <w:t xml:space="preserve"> Vlaanderen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DC6D20" w:rsidR="00141C18" w:rsidP="00330963" w:rsidRDefault="00CF34EA" w14:paraId="54D18E0D" w14:textId="4C1B2ACA">
    <w:pPr>
      <w:pStyle w:val="Koptekst"/>
      <w:rPr>
        <w:rStyle w:val="KoptekstChar"/>
      </w:rPr>
    </w:pPr>
    <w:r>
      <w:rPr>
        <w:lang w:eastAsia="nl-BE"/>
      </w:rPr>
      <w:drawing>
        <wp:anchor distT="0" distB="0" distL="114300" distR="114300" simplePos="0" relativeHeight="251658240" behindDoc="0" locked="1" layoutInCell="1" allowOverlap="1" wp14:anchorId="718BC3A3" wp14:editId="19DD4877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1527048" cy="429768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igitaal Vlaanderen_wi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7048" cy="4297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680D">
      <w:tab/>
    </w:r>
    <w:r w:rsidRPr="007D7346" w:rsidR="009819E8">
      <w:rPr>
        <w:rStyle w:val="StreepjesGeel"/>
      </w:rPr>
      <w:t>//</w:t>
    </w:r>
    <w:r w:rsidRPr="007D7346" w:rsidR="00141C18">
      <w:rPr>
        <w:rStyle w:val="StreepjesGeel"/>
      </w:rPr>
      <w:t>/</w:t>
    </w:r>
    <w:r w:rsidRPr="00B92FD6" w:rsidR="00141C18">
      <w:rPr>
        <w:rStyle w:val="KoptekstChar"/>
        <w:color w:val="FFF200" w:themeColor="accent1"/>
      </w:rPr>
      <w:t xml:space="preserve"> </w:t>
    </w:r>
    <w:r w:rsidR="00FE1462">
      <w:rPr>
        <w:rStyle w:val="KoptekstChar"/>
      </w:rPr>
      <w:t>Charter OSLO IMKL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D5A63" w:rsidR="00AD5A63" w:rsidP="00AD5A63" w:rsidRDefault="00AD5A63" w14:paraId="0B3DD76C" w14:textId="77777777">
    <w:pPr>
      <w:pStyle w:val="Koptekst"/>
      <w:rPr>
        <w:rStyle w:val="KoptekstChar"/>
      </w:rPr>
    </w:pPr>
    <w:r>
      <w:tab/>
    </w:r>
    <w:r>
      <w:t xml:space="preserve"> </w:t>
    </w:r>
    <w:r w:rsidRPr="007D7346">
      <w:rPr>
        <w:rStyle w:val="StreepjesGeel"/>
      </w:rPr>
      <w:t>///</w:t>
    </w:r>
    <w:r w:rsidRPr="00B92FD6">
      <w:rPr>
        <w:color w:val="FFF200" w:themeColor="accent1"/>
      </w:rPr>
      <w:t xml:space="preserve"> </w:t>
    </w:r>
    <w:r w:rsidRPr="003679F1">
      <w:rPr>
        <w:b/>
      </w:rPr>
      <w:t>Informatie</w:t>
    </w:r>
    <w:r>
      <w:t xml:space="preserve"> Vlaanderen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7d4e7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96617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168dc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1bc85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cf76b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1ad86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3b92a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f77549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%2"/>
      <w:lvlJc w:val="left"/>
      <w:pPr>
        <w:ind w:left="576" w:hanging="576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296FBF"/>
    <w:multiLevelType w:val="hybridMultilevel"/>
    <w:tmpl w:val="1D220EDA"/>
    <w:lvl w:ilvl="0" w:tplc="32A2FCE2">
      <w:start w:val="1"/>
      <w:numFmt w:val="decimal"/>
      <w:lvlText w:val="%1."/>
      <w:lvlJc w:val="left"/>
      <w:pPr>
        <w:ind w:left="720" w:hanging="360"/>
      </w:pPr>
    </w:lvl>
    <w:lvl w:ilvl="1" w:tplc="2618E9CA">
      <w:start w:val="1"/>
      <w:numFmt w:val="lowerLetter"/>
      <w:lvlText w:val="%2."/>
      <w:lvlJc w:val="left"/>
      <w:pPr>
        <w:ind w:left="1440" w:hanging="360"/>
      </w:pPr>
    </w:lvl>
    <w:lvl w:ilvl="2" w:tplc="95648B34">
      <w:start w:val="1"/>
      <w:numFmt w:val="lowerRoman"/>
      <w:lvlText w:val="%3."/>
      <w:lvlJc w:val="right"/>
      <w:pPr>
        <w:ind w:left="2160" w:hanging="180"/>
      </w:pPr>
    </w:lvl>
    <w:lvl w:ilvl="3" w:tplc="EE6654F0">
      <w:start w:val="1"/>
      <w:numFmt w:val="decimal"/>
      <w:lvlText w:val="%4."/>
      <w:lvlJc w:val="left"/>
      <w:pPr>
        <w:ind w:left="2880" w:hanging="360"/>
      </w:pPr>
    </w:lvl>
    <w:lvl w:ilvl="4" w:tplc="165ACE7C">
      <w:start w:val="1"/>
      <w:numFmt w:val="lowerLetter"/>
      <w:lvlText w:val="%5."/>
      <w:lvlJc w:val="left"/>
      <w:pPr>
        <w:ind w:left="3600" w:hanging="360"/>
      </w:pPr>
    </w:lvl>
    <w:lvl w:ilvl="5" w:tplc="2510458A">
      <w:start w:val="1"/>
      <w:numFmt w:val="lowerRoman"/>
      <w:lvlText w:val="%6."/>
      <w:lvlJc w:val="right"/>
      <w:pPr>
        <w:ind w:left="4320" w:hanging="180"/>
      </w:pPr>
    </w:lvl>
    <w:lvl w:ilvl="6" w:tplc="3AE6F206">
      <w:start w:val="1"/>
      <w:numFmt w:val="decimal"/>
      <w:lvlText w:val="%7."/>
      <w:lvlJc w:val="left"/>
      <w:pPr>
        <w:ind w:left="5040" w:hanging="360"/>
      </w:pPr>
    </w:lvl>
    <w:lvl w:ilvl="7" w:tplc="7B9ED434">
      <w:start w:val="1"/>
      <w:numFmt w:val="lowerLetter"/>
      <w:lvlText w:val="%8."/>
      <w:lvlJc w:val="left"/>
      <w:pPr>
        <w:ind w:left="5760" w:hanging="360"/>
      </w:pPr>
    </w:lvl>
    <w:lvl w:ilvl="8" w:tplc="4AEA49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B285"/>
    <w:multiLevelType w:val="hybridMultilevel"/>
    <w:tmpl w:val="7A36E98E"/>
    <w:lvl w:ilvl="0" w:tplc="B33A5F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2A60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5A03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AC91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1CBB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2AAF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5CE1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8CCB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1064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FA124C"/>
    <w:multiLevelType w:val="multilevel"/>
    <w:tmpl w:val="359A9FFC"/>
    <w:lvl w:ilvl="0">
      <w:start w:val="1"/>
      <w:numFmt w:val="decimal"/>
      <w:lvlText w:val="%1"/>
      <w:lvlJc w:val="left"/>
      <w:pPr>
        <w:ind w:left="432" w:hanging="432"/>
      </w:pPr>
      <w:rPr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EB74675"/>
    <w:multiLevelType w:val="multilevel"/>
    <w:tmpl w:val="33C8F75A"/>
    <w:styleLink w:val="NumberStyles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color w:val="6B6B6B" w:themeColor="text2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  <w:color w:val="6B6B6B" w:themeColor="text2"/>
      </w:rPr>
    </w:lvl>
    <w:lvl w:ilvl="2">
      <w:start w:val="1"/>
      <w:numFmt w:val="lowerRoman"/>
      <w:lvlText w:val="%3."/>
      <w:lvlJc w:val="right"/>
      <w:pPr>
        <w:ind w:left="1020" w:hanging="340"/>
      </w:pPr>
      <w:rPr>
        <w:rFonts w:hint="default"/>
        <w:color w:val="6B6B6B" w:themeColor="text2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  <w:color w:val="6B6B6B" w:themeColor="text2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  <w:color w:val="6B6B6B" w:themeColor="text2"/>
      </w:rPr>
    </w:lvl>
    <w:lvl w:ilvl="5">
      <w:start w:val="1"/>
      <w:numFmt w:val="lowerRoman"/>
      <w:lvlText w:val="%6."/>
      <w:lvlJc w:val="righ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060" w:hanging="340"/>
      </w:pPr>
      <w:rPr>
        <w:rFonts w:hint="default"/>
      </w:rPr>
    </w:lvl>
  </w:abstractNum>
  <w:abstractNum w:abstractNumId="4" w15:restartNumberingAfterBreak="0">
    <w:nsid w:val="1B2470F8"/>
    <w:multiLevelType w:val="multilevel"/>
    <w:tmpl w:val="BA863ED2"/>
    <w:styleLink w:val="ListStyles"/>
    <w:lvl w:ilvl="0">
      <w:start w:val="1"/>
      <w:numFmt w:val="bullet"/>
      <w:lvlText w:val="&gt;"/>
      <w:lvlJc w:val="left"/>
      <w:pPr>
        <w:ind w:left="340" w:hanging="340"/>
      </w:pPr>
      <w:rPr>
        <w:rFonts w:hint="default" w:ascii="Times New Roman" w:hAnsi="Times New Roman" w:cs="Times New Roman"/>
        <w:color w:val="6B6B6B" w:themeColor="text2"/>
      </w:rPr>
    </w:lvl>
    <w:lvl w:ilvl="1">
      <w:start w:val="1"/>
      <w:numFmt w:val="bullet"/>
      <w:lvlText w:val=""/>
      <w:lvlJc w:val="left"/>
      <w:pPr>
        <w:ind w:left="680" w:hanging="340"/>
      </w:pPr>
      <w:rPr>
        <w:rFonts w:hint="default" w:ascii="Wingdings" w:hAnsi="Wingdings"/>
        <w:color w:val="6B6B6B" w:themeColor="text2"/>
        <w:sz w:val="22"/>
      </w:rPr>
    </w:lvl>
    <w:lvl w:ilvl="2">
      <w:start w:val="1"/>
      <w:numFmt w:val="bullet"/>
      <w:lvlText w:val="&gt;"/>
      <w:lvlJc w:val="left"/>
      <w:pPr>
        <w:ind w:left="1020" w:hanging="340"/>
      </w:pPr>
      <w:rPr>
        <w:rFonts w:hint="default" w:ascii="Times New Roman" w:hAnsi="Times New Roman"/>
        <w:color w:val="6B6B6B" w:themeColor="text2"/>
      </w:rPr>
    </w:lvl>
    <w:lvl w:ilvl="3">
      <w:start w:val="1"/>
      <w:numFmt w:val="bullet"/>
      <w:lvlText w:val=""/>
      <w:lvlJc w:val="left"/>
      <w:pPr>
        <w:ind w:left="1360" w:hanging="340"/>
      </w:pPr>
      <w:rPr>
        <w:rFonts w:hint="default" w:ascii="Wingdings" w:hAnsi="Wingdings"/>
        <w:color w:val="6B6B6B" w:themeColor="text2"/>
      </w:rPr>
    </w:lvl>
    <w:lvl w:ilvl="4">
      <w:start w:val="1"/>
      <w:numFmt w:val="bullet"/>
      <w:lvlText w:val="&gt;"/>
      <w:lvlJc w:val="left"/>
      <w:pPr>
        <w:ind w:left="1700" w:hanging="340"/>
      </w:pPr>
      <w:rPr>
        <w:rFonts w:hint="default" w:ascii="Times New Roman" w:hAnsi="Times New Roman"/>
        <w:color w:val="6B6B6B" w:themeColor="text2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hint="default" w:ascii="Wingdings" w:hAnsi="Wingdings"/>
      </w:rPr>
    </w:lvl>
  </w:abstractNum>
  <w:abstractNum w:abstractNumId="5" w15:restartNumberingAfterBreak="0">
    <w:nsid w:val="254A3C5D"/>
    <w:multiLevelType w:val="multilevel"/>
    <w:tmpl w:val="F31048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292B1E5E"/>
    <w:multiLevelType w:val="hybridMultilevel"/>
    <w:tmpl w:val="57D046E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4108F"/>
    <w:multiLevelType w:val="hybridMultilevel"/>
    <w:tmpl w:val="D26C1F04"/>
    <w:lvl w:ilvl="0" w:tplc="E64C83D4">
      <w:start w:val="1"/>
      <w:numFmt w:val="decimal"/>
      <w:pStyle w:val="Lijstnummering4"/>
      <w:lvlText w:val="%1)"/>
      <w:lvlJc w:val="left"/>
      <w:pPr>
        <w:ind w:left="1437" w:hanging="360"/>
      </w:pPr>
      <w:rPr>
        <w:rFonts w:hint="default" w:ascii="Flanders Art Serif" w:hAnsi="Flanders Art Serif"/>
        <w:b w:val="0"/>
        <w:i w:val="0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1197A"/>
    <w:multiLevelType w:val="hybridMultilevel"/>
    <w:tmpl w:val="005ACFBC"/>
    <w:lvl w:ilvl="0" w:tplc="0813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73D6689"/>
    <w:multiLevelType w:val="hybridMultilevel"/>
    <w:tmpl w:val="A9C0BA76"/>
    <w:lvl w:ilvl="0" w:tplc="2D36F0A0">
      <w:start w:val="1"/>
      <w:numFmt w:val="lowerRoman"/>
      <w:pStyle w:val="Lijstnummering3"/>
      <w:lvlText w:val="%1"/>
      <w:lvlJc w:val="left"/>
      <w:pPr>
        <w:ind w:left="1080" w:hanging="360"/>
      </w:pPr>
      <w:rPr>
        <w:rFonts w:hint="default" w:ascii="Flanders Art Serif" w:hAnsi="Flanders Art Serif"/>
        <w:b w:val="0"/>
        <w:i w:val="0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12F61"/>
    <w:multiLevelType w:val="hybridMultilevel"/>
    <w:tmpl w:val="C26A0702"/>
    <w:lvl w:ilvl="0" w:tplc="3536E4D6">
      <w:start w:val="1"/>
      <w:numFmt w:val="lowerLetter"/>
      <w:pStyle w:val="Lijstnummering2"/>
      <w:lvlText w:val="%1"/>
      <w:lvlJc w:val="left"/>
      <w:pPr>
        <w:ind w:left="717" w:hanging="360"/>
      </w:pPr>
      <w:rPr>
        <w:rFonts w:hint="default" w:ascii="Flanders Art Serif" w:hAnsi="Flanders Art Serif"/>
        <w:b w:val="0"/>
        <w:i w:val="0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B24CE"/>
    <w:multiLevelType w:val="hybridMultilevel"/>
    <w:tmpl w:val="1E46C49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1AE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0C04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1A1D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AACB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C4C8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298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3412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86C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E3B7CB4"/>
    <w:multiLevelType w:val="hybridMultilevel"/>
    <w:tmpl w:val="E30AAB6C"/>
    <w:lvl w:ilvl="0" w:tplc="2C808788">
      <w:start w:val="1"/>
      <w:numFmt w:val="lowerLetter"/>
      <w:pStyle w:val="Lijstnummering5"/>
      <w:lvlText w:val="%1)"/>
      <w:lvlJc w:val="left"/>
      <w:pPr>
        <w:ind w:left="1800" w:hanging="360"/>
      </w:pPr>
      <w:rPr>
        <w:rFonts w:hint="default" w:ascii="Flanders Art Serif" w:hAnsi="Flanders Art Serif"/>
        <w:b w:val="0"/>
        <w:i w:val="0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85613"/>
    <w:multiLevelType w:val="multilevel"/>
    <w:tmpl w:val="FC82A4FC"/>
    <w:lvl w:ilvl="0">
      <w:start w:val="1"/>
      <w:numFmt w:val="decimal"/>
      <w:pStyle w:val="Lijstnummering"/>
      <w:lvlText w:val="%1"/>
      <w:lvlJc w:val="left"/>
      <w:pPr>
        <w:ind w:left="360" w:hanging="360"/>
      </w:pPr>
      <w:rPr>
        <w:rFonts w:hint="default" w:ascii="Flanders Art Serif" w:hAnsi="Flanders Art Serif"/>
        <w:b w:val="0"/>
        <w:i w:val="0"/>
        <w:sz w:val="19"/>
        <w:u w:color="6B6B6B" w:themeColor="text2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  <w:u w:color="6B6B6B" w:themeColor="text2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hint="default"/>
        <w:u w:color="6B6B6B" w:themeColor="text2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|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|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|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908A5A4"/>
    <w:multiLevelType w:val="hybridMultilevel"/>
    <w:tmpl w:val="A992D79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2E19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BC4C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A2BD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DAE1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D036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986E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78A9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5E34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0B472DD"/>
    <w:multiLevelType w:val="multilevel"/>
    <w:tmpl w:val="5D24CB3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1E3677E"/>
    <w:multiLevelType w:val="hybridMultilevel"/>
    <w:tmpl w:val="3EC0C7C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 w16cid:durableId="1447850424">
    <w:abstractNumId w:val="13"/>
  </w:num>
  <w:num w:numId="2" w16cid:durableId="1470199449">
    <w:abstractNumId w:val="10"/>
  </w:num>
  <w:num w:numId="3" w16cid:durableId="389965975">
    <w:abstractNumId w:val="9"/>
  </w:num>
  <w:num w:numId="4" w16cid:durableId="903954487">
    <w:abstractNumId w:val="7"/>
  </w:num>
  <w:num w:numId="5" w16cid:durableId="771125358">
    <w:abstractNumId w:val="12"/>
  </w:num>
  <w:num w:numId="6" w16cid:durableId="1860585628">
    <w:abstractNumId w:val="15"/>
  </w:num>
  <w:num w:numId="7" w16cid:durableId="684789594">
    <w:abstractNumId w:val="4"/>
  </w:num>
  <w:num w:numId="8" w16cid:durableId="2006668054">
    <w:abstractNumId w:val="3"/>
  </w:num>
  <w:num w:numId="9" w16cid:durableId="1453204355">
    <w:abstractNumId w:val="0"/>
  </w:num>
  <w:num w:numId="10" w16cid:durableId="379984694">
    <w:abstractNumId w:val="1"/>
  </w:num>
  <w:num w:numId="11" w16cid:durableId="410659366">
    <w:abstractNumId w:val="14"/>
  </w:num>
  <w:num w:numId="12" w16cid:durableId="562183381">
    <w:abstractNumId w:val="11"/>
  </w:num>
  <w:num w:numId="13" w16cid:durableId="1698654260">
    <w:abstractNumId w:val="2"/>
  </w:num>
  <w:num w:numId="14" w16cid:durableId="1846558200">
    <w:abstractNumId w:val="5"/>
  </w:num>
  <w:num w:numId="15" w16cid:durableId="392656709">
    <w:abstractNumId w:val="8"/>
  </w:num>
  <w:num w:numId="16" w16cid:durableId="1625306277">
    <w:abstractNumId w:val="16"/>
  </w:num>
  <w:num w:numId="17" w16cid:durableId="1352342804">
    <w:abstractNumId w:val="6"/>
  </w:num>
  <w:numIdMacAtCleanup w:val="17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lassenroot Eveline">
    <w15:presenceInfo w15:providerId="AD" w15:userId="S::eveline.vlassenroot@vlaanderen.be::85f3f71a-148d-4f98-b9b2-5e30c71d8961"/>
  </w15:person>
  <w15:person w15:author="Desmijter Pieter">
    <w15:presenceInfo w15:providerId="AD" w15:userId="S::pieter.desmijter@vlaanderen.be::f32fbda8-70e5-427c-9ee0-37fbb5ec3ae4"/>
  </w15:person>
  <w15:person w15:author="Vercauteren Laurens">
    <w15:presenceInfo w15:providerId="AD" w15:userId="S::laurens.vercauteren@vlaanderen.be::1b90aa8f-760c-4e51-b534-eba67ddbe05e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nl-BE" w:vendorID="1" w:dllVersion="512" w:checkStyle="1" w:appName="MSWord"/>
  <w:attachedTemplate r:id="rId1"/>
  <w:trackRevisions w:val="false"/>
  <w:documentProtection w:edit="forms" w:enforcement="0"/>
  <w:defaultTabStop w:val="720"/>
  <w:hyphenationZone w:val="357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1B"/>
    <w:rsid w:val="0000298C"/>
    <w:rsid w:val="000078AC"/>
    <w:rsid w:val="000109CE"/>
    <w:rsid w:val="0001276E"/>
    <w:rsid w:val="00014DB6"/>
    <w:rsid w:val="00020494"/>
    <w:rsid w:val="00032D7F"/>
    <w:rsid w:val="000373EF"/>
    <w:rsid w:val="00042A43"/>
    <w:rsid w:val="0005184E"/>
    <w:rsid w:val="000579D8"/>
    <w:rsid w:val="0006440C"/>
    <w:rsid w:val="000703EE"/>
    <w:rsid w:val="000868D7"/>
    <w:rsid w:val="000933E6"/>
    <w:rsid w:val="0009785B"/>
    <w:rsid w:val="000B099F"/>
    <w:rsid w:val="000B5C9D"/>
    <w:rsid w:val="000D0DE8"/>
    <w:rsid w:val="000E6DBB"/>
    <w:rsid w:val="000F321E"/>
    <w:rsid w:val="000F5C3B"/>
    <w:rsid w:val="00101D2B"/>
    <w:rsid w:val="00107D5E"/>
    <w:rsid w:val="0011114D"/>
    <w:rsid w:val="00116D8E"/>
    <w:rsid w:val="00117227"/>
    <w:rsid w:val="00127AE8"/>
    <w:rsid w:val="00130A2A"/>
    <w:rsid w:val="0013336D"/>
    <w:rsid w:val="001407E3"/>
    <w:rsid w:val="00141C18"/>
    <w:rsid w:val="001422F6"/>
    <w:rsid w:val="00150622"/>
    <w:rsid w:val="00151F6E"/>
    <w:rsid w:val="00166549"/>
    <w:rsid w:val="001713C5"/>
    <w:rsid w:val="0017683B"/>
    <w:rsid w:val="00176D95"/>
    <w:rsid w:val="001823A9"/>
    <w:rsid w:val="00186BE4"/>
    <w:rsid w:val="00190595"/>
    <w:rsid w:val="00193E4B"/>
    <w:rsid w:val="001B2DCF"/>
    <w:rsid w:val="001C1358"/>
    <w:rsid w:val="001C53DE"/>
    <w:rsid w:val="001C6715"/>
    <w:rsid w:val="001F1E85"/>
    <w:rsid w:val="001F7915"/>
    <w:rsid w:val="002062CE"/>
    <w:rsid w:val="00207F45"/>
    <w:rsid w:val="00220228"/>
    <w:rsid w:val="00221A05"/>
    <w:rsid w:val="00221A5D"/>
    <w:rsid w:val="00225E25"/>
    <w:rsid w:val="00226806"/>
    <w:rsid w:val="002420A5"/>
    <w:rsid w:val="00246B94"/>
    <w:rsid w:val="00246CDC"/>
    <w:rsid w:val="00246F4E"/>
    <w:rsid w:val="002561BB"/>
    <w:rsid w:val="002645BC"/>
    <w:rsid w:val="00264972"/>
    <w:rsid w:val="00275D64"/>
    <w:rsid w:val="00276AA8"/>
    <w:rsid w:val="00280A0C"/>
    <w:rsid w:val="0028235A"/>
    <w:rsid w:val="002873AB"/>
    <w:rsid w:val="002A00C2"/>
    <w:rsid w:val="002A0485"/>
    <w:rsid w:val="002A3435"/>
    <w:rsid w:val="002A7C92"/>
    <w:rsid w:val="002F5E06"/>
    <w:rsid w:val="00302868"/>
    <w:rsid w:val="00305917"/>
    <w:rsid w:val="0030653E"/>
    <w:rsid w:val="003103C9"/>
    <w:rsid w:val="003149F8"/>
    <w:rsid w:val="00330963"/>
    <w:rsid w:val="0033419B"/>
    <w:rsid w:val="00336226"/>
    <w:rsid w:val="0034444F"/>
    <w:rsid w:val="00350BE4"/>
    <w:rsid w:val="00361F03"/>
    <w:rsid w:val="003679F1"/>
    <w:rsid w:val="00370899"/>
    <w:rsid w:val="00376C70"/>
    <w:rsid w:val="003858C9"/>
    <w:rsid w:val="003871EB"/>
    <w:rsid w:val="003A0853"/>
    <w:rsid w:val="003B7084"/>
    <w:rsid w:val="003D50EE"/>
    <w:rsid w:val="003D63E8"/>
    <w:rsid w:val="003E3B8C"/>
    <w:rsid w:val="00403218"/>
    <w:rsid w:val="00411473"/>
    <w:rsid w:val="00415B33"/>
    <w:rsid w:val="0041760C"/>
    <w:rsid w:val="00422EB7"/>
    <w:rsid w:val="004243B7"/>
    <w:rsid w:val="00424666"/>
    <w:rsid w:val="00431203"/>
    <w:rsid w:val="00434BAE"/>
    <w:rsid w:val="00442617"/>
    <w:rsid w:val="0044272C"/>
    <w:rsid w:val="00443225"/>
    <w:rsid w:val="00444C33"/>
    <w:rsid w:val="00450110"/>
    <w:rsid w:val="004662C2"/>
    <w:rsid w:val="00467220"/>
    <w:rsid w:val="00474F18"/>
    <w:rsid w:val="00481EEF"/>
    <w:rsid w:val="00490796"/>
    <w:rsid w:val="0049605C"/>
    <w:rsid w:val="00497C35"/>
    <w:rsid w:val="004A2B6C"/>
    <w:rsid w:val="004A537C"/>
    <w:rsid w:val="004B35AB"/>
    <w:rsid w:val="004B3BA8"/>
    <w:rsid w:val="004C03F8"/>
    <w:rsid w:val="004C1D8C"/>
    <w:rsid w:val="004C268C"/>
    <w:rsid w:val="004C6D48"/>
    <w:rsid w:val="004D6D69"/>
    <w:rsid w:val="004D6E65"/>
    <w:rsid w:val="004E24A2"/>
    <w:rsid w:val="004E2D01"/>
    <w:rsid w:val="004E4011"/>
    <w:rsid w:val="004F0DCF"/>
    <w:rsid w:val="004F0F8C"/>
    <w:rsid w:val="004F32FF"/>
    <w:rsid w:val="004F4ADF"/>
    <w:rsid w:val="00500BF6"/>
    <w:rsid w:val="0053114A"/>
    <w:rsid w:val="005326F5"/>
    <w:rsid w:val="00536E3A"/>
    <w:rsid w:val="0054417F"/>
    <w:rsid w:val="00545F5A"/>
    <w:rsid w:val="00546BAE"/>
    <w:rsid w:val="00550352"/>
    <w:rsid w:val="005515B4"/>
    <w:rsid w:val="0055496D"/>
    <w:rsid w:val="00554B37"/>
    <w:rsid w:val="0056161C"/>
    <w:rsid w:val="005754AB"/>
    <w:rsid w:val="00576349"/>
    <w:rsid w:val="005771C2"/>
    <w:rsid w:val="00582EA2"/>
    <w:rsid w:val="005839AF"/>
    <w:rsid w:val="0058570F"/>
    <w:rsid w:val="005921F6"/>
    <w:rsid w:val="005953D7"/>
    <w:rsid w:val="0059596C"/>
    <w:rsid w:val="005B392F"/>
    <w:rsid w:val="005C782F"/>
    <w:rsid w:val="005F051B"/>
    <w:rsid w:val="005F552D"/>
    <w:rsid w:val="005F6354"/>
    <w:rsid w:val="0060521D"/>
    <w:rsid w:val="006105AE"/>
    <w:rsid w:val="00616D08"/>
    <w:rsid w:val="006248C3"/>
    <w:rsid w:val="0063032B"/>
    <w:rsid w:val="00642D47"/>
    <w:rsid w:val="00645A6A"/>
    <w:rsid w:val="006532AC"/>
    <w:rsid w:val="00656542"/>
    <w:rsid w:val="00670121"/>
    <w:rsid w:val="00674118"/>
    <w:rsid w:val="00676435"/>
    <w:rsid w:val="006819ED"/>
    <w:rsid w:val="00694A54"/>
    <w:rsid w:val="006952BA"/>
    <w:rsid w:val="006A4156"/>
    <w:rsid w:val="006A5C59"/>
    <w:rsid w:val="006A7C85"/>
    <w:rsid w:val="006B7B4B"/>
    <w:rsid w:val="006C6D9C"/>
    <w:rsid w:val="006D51BE"/>
    <w:rsid w:val="006E04B7"/>
    <w:rsid w:val="006E7367"/>
    <w:rsid w:val="00700289"/>
    <w:rsid w:val="00705075"/>
    <w:rsid w:val="00705144"/>
    <w:rsid w:val="0071036A"/>
    <w:rsid w:val="00714BED"/>
    <w:rsid w:val="00734148"/>
    <w:rsid w:val="007627E5"/>
    <w:rsid w:val="00772274"/>
    <w:rsid w:val="0078293A"/>
    <w:rsid w:val="00784850"/>
    <w:rsid w:val="0078676F"/>
    <w:rsid w:val="00790F02"/>
    <w:rsid w:val="007A33BD"/>
    <w:rsid w:val="007B11C2"/>
    <w:rsid w:val="007B1927"/>
    <w:rsid w:val="007C280E"/>
    <w:rsid w:val="007D487E"/>
    <w:rsid w:val="007D5FB4"/>
    <w:rsid w:val="007D7346"/>
    <w:rsid w:val="007E3904"/>
    <w:rsid w:val="007E5EB6"/>
    <w:rsid w:val="007E74F3"/>
    <w:rsid w:val="007F76B7"/>
    <w:rsid w:val="008054CE"/>
    <w:rsid w:val="0080785D"/>
    <w:rsid w:val="00813BBA"/>
    <w:rsid w:val="00820DDF"/>
    <w:rsid w:val="00822071"/>
    <w:rsid w:val="00826220"/>
    <w:rsid w:val="00840E4D"/>
    <w:rsid w:val="00844BA5"/>
    <w:rsid w:val="00855643"/>
    <w:rsid w:val="008656CE"/>
    <w:rsid w:val="00871370"/>
    <w:rsid w:val="00883533"/>
    <w:rsid w:val="00886895"/>
    <w:rsid w:val="00894909"/>
    <w:rsid w:val="008962AC"/>
    <w:rsid w:val="0089768F"/>
    <w:rsid w:val="008A0CEB"/>
    <w:rsid w:val="008A3661"/>
    <w:rsid w:val="008B04FD"/>
    <w:rsid w:val="008B3240"/>
    <w:rsid w:val="008C02CE"/>
    <w:rsid w:val="008C2DEF"/>
    <w:rsid w:val="008D2FB1"/>
    <w:rsid w:val="008D6E98"/>
    <w:rsid w:val="008D7CDA"/>
    <w:rsid w:val="008E2CC0"/>
    <w:rsid w:val="008F4BE5"/>
    <w:rsid w:val="00903822"/>
    <w:rsid w:val="00906BBD"/>
    <w:rsid w:val="00916630"/>
    <w:rsid w:val="0091742E"/>
    <w:rsid w:val="00924F9F"/>
    <w:rsid w:val="00930517"/>
    <w:rsid w:val="00932353"/>
    <w:rsid w:val="00933316"/>
    <w:rsid w:val="00935F13"/>
    <w:rsid w:val="009501F5"/>
    <w:rsid w:val="009514AE"/>
    <w:rsid w:val="00952A0B"/>
    <w:rsid w:val="00957793"/>
    <w:rsid w:val="009610D1"/>
    <w:rsid w:val="00965F87"/>
    <w:rsid w:val="00967F1B"/>
    <w:rsid w:val="00976995"/>
    <w:rsid w:val="009805AE"/>
    <w:rsid w:val="009819E8"/>
    <w:rsid w:val="00982591"/>
    <w:rsid w:val="00982905"/>
    <w:rsid w:val="00986427"/>
    <w:rsid w:val="009A08AA"/>
    <w:rsid w:val="009B7279"/>
    <w:rsid w:val="009B77F4"/>
    <w:rsid w:val="009D3024"/>
    <w:rsid w:val="009D47BF"/>
    <w:rsid w:val="009E34CB"/>
    <w:rsid w:val="009E4F33"/>
    <w:rsid w:val="009F63C0"/>
    <w:rsid w:val="00A03474"/>
    <w:rsid w:val="00A03A0D"/>
    <w:rsid w:val="00A041FB"/>
    <w:rsid w:val="00A234AD"/>
    <w:rsid w:val="00A243C4"/>
    <w:rsid w:val="00A32642"/>
    <w:rsid w:val="00A35313"/>
    <w:rsid w:val="00A473E0"/>
    <w:rsid w:val="00A47E0E"/>
    <w:rsid w:val="00A517DF"/>
    <w:rsid w:val="00A52DA0"/>
    <w:rsid w:val="00A5641B"/>
    <w:rsid w:val="00A6347E"/>
    <w:rsid w:val="00A6545E"/>
    <w:rsid w:val="00A6600B"/>
    <w:rsid w:val="00AA098B"/>
    <w:rsid w:val="00AA234E"/>
    <w:rsid w:val="00AA245C"/>
    <w:rsid w:val="00AA5D08"/>
    <w:rsid w:val="00AA6B2A"/>
    <w:rsid w:val="00AB2003"/>
    <w:rsid w:val="00AB49A6"/>
    <w:rsid w:val="00AB4FF5"/>
    <w:rsid w:val="00AB51C4"/>
    <w:rsid w:val="00AC0959"/>
    <w:rsid w:val="00AD5A63"/>
    <w:rsid w:val="00AE2BD8"/>
    <w:rsid w:val="00AF0016"/>
    <w:rsid w:val="00AF0A1D"/>
    <w:rsid w:val="00AF49C8"/>
    <w:rsid w:val="00AF53AE"/>
    <w:rsid w:val="00B00B6B"/>
    <w:rsid w:val="00B02767"/>
    <w:rsid w:val="00B11742"/>
    <w:rsid w:val="00B2065F"/>
    <w:rsid w:val="00B22A24"/>
    <w:rsid w:val="00B23D1D"/>
    <w:rsid w:val="00B27262"/>
    <w:rsid w:val="00B27C85"/>
    <w:rsid w:val="00B317FF"/>
    <w:rsid w:val="00B31892"/>
    <w:rsid w:val="00B351B6"/>
    <w:rsid w:val="00B43315"/>
    <w:rsid w:val="00B53FCA"/>
    <w:rsid w:val="00B7698E"/>
    <w:rsid w:val="00B77256"/>
    <w:rsid w:val="00B77C3D"/>
    <w:rsid w:val="00B80696"/>
    <w:rsid w:val="00B87A84"/>
    <w:rsid w:val="00B92FD6"/>
    <w:rsid w:val="00B93152"/>
    <w:rsid w:val="00B935DB"/>
    <w:rsid w:val="00BA1337"/>
    <w:rsid w:val="00BA6C31"/>
    <w:rsid w:val="00BB1EA3"/>
    <w:rsid w:val="00BB320C"/>
    <w:rsid w:val="00BB380A"/>
    <w:rsid w:val="00BB612F"/>
    <w:rsid w:val="00BC6EA6"/>
    <w:rsid w:val="00BF19FD"/>
    <w:rsid w:val="00BF4E1E"/>
    <w:rsid w:val="00C0052E"/>
    <w:rsid w:val="00C15EC8"/>
    <w:rsid w:val="00C16594"/>
    <w:rsid w:val="00C235D6"/>
    <w:rsid w:val="00C323D6"/>
    <w:rsid w:val="00C4083B"/>
    <w:rsid w:val="00C42336"/>
    <w:rsid w:val="00C62FE2"/>
    <w:rsid w:val="00C632BA"/>
    <w:rsid w:val="00C64F3E"/>
    <w:rsid w:val="00C75C88"/>
    <w:rsid w:val="00C768D7"/>
    <w:rsid w:val="00CC0FF0"/>
    <w:rsid w:val="00CC6D13"/>
    <w:rsid w:val="00CD7850"/>
    <w:rsid w:val="00CE1303"/>
    <w:rsid w:val="00CE18DB"/>
    <w:rsid w:val="00CE19A1"/>
    <w:rsid w:val="00CE4558"/>
    <w:rsid w:val="00CE5170"/>
    <w:rsid w:val="00CF34EA"/>
    <w:rsid w:val="00CF559C"/>
    <w:rsid w:val="00CF6AD0"/>
    <w:rsid w:val="00CF6B96"/>
    <w:rsid w:val="00CF7A0C"/>
    <w:rsid w:val="00D009C7"/>
    <w:rsid w:val="00D01A30"/>
    <w:rsid w:val="00D04BC0"/>
    <w:rsid w:val="00D16E57"/>
    <w:rsid w:val="00D27DE7"/>
    <w:rsid w:val="00D379C0"/>
    <w:rsid w:val="00D41864"/>
    <w:rsid w:val="00D41E93"/>
    <w:rsid w:val="00D66413"/>
    <w:rsid w:val="00D6661B"/>
    <w:rsid w:val="00D810DC"/>
    <w:rsid w:val="00DA2DC8"/>
    <w:rsid w:val="00DC057F"/>
    <w:rsid w:val="00DC0F05"/>
    <w:rsid w:val="00DC22DE"/>
    <w:rsid w:val="00DC6D20"/>
    <w:rsid w:val="00DD2F3F"/>
    <w:rsid w:val="00DD3801"/>
    <w:rsid w:val="00DD67BA"/>
    <w:rsid w:val="00DD7B8D"/>
    <w:rsid w:val="00DE710A"/>
    <w:rsid w:val="00DE7243"/>
    <w:rsid w:val="00DF017D"/>
    <w:rsid w:val="00DF06CF"/>
    <w:rsid w:val="00DF18F2"/>
    <w:rsid w:val="00DF1A12"/>
    <w:rsid w:val="00DF65FC"/>
    <w:rsid w:val="00E003F9"/>
    <w:rsid w:val="00E07543"/>
    <w:rsid w:val="00E136BB"/>
    <w:rsid w:val="00E25449"/>
    <w:rsid w:val="00E34234"/>
    <w:rsid w:val="00E41095"/>
    <w:rsid w:val="00E42C69"/>
    <w:rsid w:val="00E4475F"/>
    <w:rsid w:val="00E524DB"/>
    <w:rsid w:val="00E56EDA"/>
    <w:rsid w:val="00E5720D"/>
    <w:rsid w:val="00E74699"/>
    <w:rsid w:val="00E86249"/>
    <w:rsid w:val="00E87069"/>
    <w:rsid w:val="00E945D0"/>
    <w:rsid w:val="00EA20E9"/>
    <w:rsid w:val="00EB00EC"/>
    <w:rsid w:val="00EB3333"/>
    <w:rsid w:val="00EB42B3"/>
    <w:rsid w:val="00EC3104"/>
    <w:rsid w:val="00EC35D0"/>
    <w:rsid w:val="00EC4D1A"/>
    <w:rsid w:val="00EC680D"/>
    <w:rsid w:val="00EE09B9"/>
    <w:rsid w:val="00EE2469"/>
    <w:rsid w:val="00EE4864"/>
    <w:rsid w:val="00EE55DB"/>
    <w:rsid w:val="00F05ADD"/>
    <w:rsid w:val="00F11703"/>
    <w:rsid w:val="00F13624"/>
    <w:rsid w:val="00F20417"/>
    <w:rsid w:val="00F20874"/>
    <w:rsid w:val="00F22A3C"/>
    <w:rsid w:val="00F24B82"/>
    <w:rsid w:val="00F30E5E"/>
    <w:rsid w:val="00F3447D"/>
    <w:rsid w:val="00F4408D"/>
    <w:rsid w:val="00F45892"/>
    <w:rsid w:val="00F465D3"/>
    <w:rsid w:val="00F54B40"/>
    <w:rsid w:val="00F6009E"/>
    <w:rsid w:val="00F60704"/>
    <w:rsid w:val="00F6173A"/>
    <w:rsid w:val="00F714DC"/>
    <w:rsid w:val="00F71C6B"/>
    <w:rsid w:val="00F80AE0"/>
    <w:rsid w:val="00F811C4"/>
    <w:rsid w:val="00F85545"/>
    <w:rsid w:val="00FB0356"/>
    <w:rsid w:val="00FB382E"/>
    <w:rsid w:val="00FB4E28"/>
    <w:rsid w:val="00FC4D51"/>
    <w:rsid w:val="00FC5E92"/>
    <w:rsid w:val="00FD00A4"/>
    <w:rsid w:val="00FD0B8B"/>
    <w:rsid w:val="00FD4D80"/>
    <w:rsid w:val="00FE024C"/>
    <w:rsid w:val="00FE1462"/>
    <w:rsid w:val="00FF15EB"/>
    <w:rsid w:val="00FF18AC"/>
    <w:rsid w:val="00FF3756"/>
    <w:rsid w:val="00FF55E6"/>
    <w:rsid w:val="0196D021"/>
    <w:rsid w:val="023808E8"/>
    <w:rsid w:val="0332A082"/>
    <w:rsid w:val="03683BC7"/>
    <w:rsid w:val="0568B0A7"/>
    <w:rsid w:val="05A9D7F1"/>
    <w:rsid w:val="05FCC872"/>
    <w:rsid w:val="06AA9666"/>
    <w:rsid w:val="076BBEF1"/>
    <w:rsid w:val="08BF1FC7"/>
    <w:rsid w:val="0961957C"/>
    <w:rsid w:val="09926FC6"/>
    <w:rsid w:val="0AF1D7BF"/>
    <w:rsid w:val="0B165396"/>
    <w:rsid w:val="0EC53C23"/>
    <w:rsid w:val="0FF7FB2D"/>
    <w:rsid w:val="10A03A1C"/>
    <w:rsid w:val="12EF4F65"/>
    <w:rsid w:val="15A90F21"/>
    <w:rsid w:val="16091E60"/>
    <w:rsid w:val="166790A4"/>
    <w:rsid w:val="1789D041"/>
    <w:rsid w:val="17ECB2CF"/>
    <w:rsid w:val="1874CEB2"/>
    <w:rsid w:val="19061169"/>
    <w:rsid w:val="19BA9C58"/>
    <w:rsid w:val="19D33332"/>
    <w:rsid w:val="1A823207"/>
    <w:rsid w:val="1B4A0573"/>
    <w:rsid w:val="1CB95AC4"/>
    <w:rsid w:val="1DDFE968"/>
    <w:rsid w:val="1DE800B8"/>
    <w:rsid w:val="1EFDE493"/>
    <w:rsid w:val="1FA9F93A"/>
    <w:rsid w:val="208C32F0"/>
    <w:rsid w:val="20A845FE"/>
    <w:rsid w:val="21B41A30"/>
    <w:rsid w:val="22280351"/>
    <w:rsid w:val="22E5964F"/>
    <w:rsid w:val="22F1EF4A"/>
    <w:rsid w:val="244F2AEC"/>
    <w:rsid w:val="251CD740"/>
    <w:rsid w:val="27A73350"/>
    <w:rsid w:val="2967A9F4"/>
    <w:rsid w:val="2A51632E"/>
    <w:rsid w:val="2AF56C0F"/>
    <w:rsid w:val="2B73D06B"/>
    <w:rsid w:val="2B8D8EA6"/>
    <w:rsid w:val="2FCCC780"/>
    <w:rsid w:val="3184B07E"/>
    <w:rsid w:val="321C517B"/>
    <w:rsid w:val="346D3C3C"/>
    <w:rsid w:val="34DD8843"/>
    <w:rsid w:val="353AC9E0"/>
    <w:rsid w:val="3ABEFF45"/>
    <w:rsid w:val="3ADC7DC0"/>
    <w:rsid w:val="3BAA0B64"/>
    <w:rsid w:val="3ECB76DE"/>
    <w:rsid w:val="41180111"/>
    <w:rsid w:val="417CB8D5"/>
    <w:rsid w:val="43C3659D"/>
    <w:rsid w:val="46E870A9"/>
    <w:rsid w:val="47AD2570"/>
    <w:rsid w:val="47E5A06A"/>
    <w:rsid w:val="495B5A2C"/>
    <w:rsid w:val="4A316BBF"/>
    <w:rsid w:val="4B4200BE"/>
    <w:rsid w:val="4CDDB547"/>
    <w:rsid w:val="4D63ED15"/>
    <w:rsid w:val="4E15A2F2"/>
    <w:rsid w:val="4E1B2A85"/>
    <w:rsid w:val="52166705"/>
    <w:rsid w:val="526437DC"/>
    <w:rsid w:val="55D5473F"/>
    <w:rsid w:val="5960431F"/>
    <w:rsid w:val="5BE6F752"/>
    <w:rsid w:val="5C2650ED"/>
    <w:rsid w:val="5CE0E4A7"/>
    <w:rsid w:val="5D5A5CBD"/>
    <w:rsid w:val="5DC2214E"/>
    <w:rsid w:val="62FD7CC4"/>
    <w:rsid w:val="64327803"/>
    <w:rsid w:val="6434EEC2"/>
    <w:rsid w:val="664F3486"/>
    <w:rsid w:val="67CC97FB"/>
    <w:rsid w:val="68F19940"/>
    <w:rsid w:val="6A48225E"/>
    <w:rsid w:val="6AC92921"/>
    <w:rsid w:val="6C629A13"/>
    <w:rsid w:val="6DFE6A74"/>
    <w:rsid w:val="6F96FADB"/>
    <w:rsid w:val="6FCC8010"/>
    <w:rsid w:val="6FED7743"/>
    <w:rsid w:val="715A51E4"/>
    <w:rsid w:val="73251805"/>
    <w:rsid w:val="74110C22"/>
    <w:rsid w:val="744F5997"/>
    <w:rsid w:val="75BEC608"/>
    <w:rsid w:val="7682EE16"/>
    <w:rsid w:val="76AA1F98"/>
    <w:rsid w:val="7C55A4A5"/>
    <w:rsid w:val="7D398570"/>
    <w:rsid w:val="7F95C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99F52E"/>
  <w15:docId w15:val="{AC6E7711-8C15-42D2-B500-DFDA8374CE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616D08"/>
    <w:pPr>
      <w:spacing w:before="60" w:after="60" w:line="270" w:lineRule="atLeast"/>
    </w:pPr>
    <w:rPr>
      <w:rFonts w:ascii="Calibri" w:hAnsi="Calibri"/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CF6AD0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bCs/>
      <w:caps/>
      <w:color w:val="373636" w:themeColor="text1"/>
      <w:sz w:val="32"/>
      <w:szCs w:val="52"/>
    </w:rPr>
  </w:style>
  <w:style w:type="paragraph" w:styleId="Kop2">
    <w:name w:val="heading 2"/>
    <w:basedOn w:val="Standaard"/>
    <w:next w:val="Standaard"/>
    <w:link w:val="Kop2Char"/>
    <w:uiPriority w:val="9"/>
    <w:qFormat/>
    <w:rsid w:val="00656542"/>
    <w:pPr>
      <w:keepNext/>
      <w:keepLines/>
      <w:spacing w:before="240" w:after="120" w:line="240" w:lineRule="auto"/>
      <w:ind w:left="170"/>
      <w:outlineLvl w:val="1"/>
    </w:pPr>
    <w:rPr>
      <w:rFonts w:eastAsiaTheme="majorEastAsia" w:cstheme="majorBidi"/>
      <w:b/>
      <w:bCs/>
      <w:caps/>
      <w:color w:val="373636" w:themeColor="text1"/>
      <w:sz w:val="28"/>
      <w:szCs w:val="32"/>
    </w:rPr>
  </w:style>
  <w:style w:type="paragraph" w:styleId="Kop3">
    <w:name w:val="heading 3"/>
    <w:basedOn w:val="Standaard"/>
    <w:next w:val="Standaard"/>
    <w:link w:val="Kop3Char"/>
    <w:uiPriority w:val="9"/>
    <w:qFormat/>
    <w:rsid w:val="00656542"/>
    <w:pPr>
      <w:keepNext/>
      <w:keepLines/>
      <w:spacing w:before="240" w:after="120" w:line="288" w:lineRule="exact"/>
      <w:ind w:left="340"/>
      <w:outlineLvl w:val="2"/>
    </w:pPr>
    <w:rPr>
      <w:rFonts w:eastAsiaTheme="majorEastAsia" w:cstheme="majorBidi"/>
      <w:b/>
      <w:bCs/>
      <w:color w:val="6B6B6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656542"/>
    <w:pPr>
      <w:keepNext/>
      <w:keepLines/>
      <w:spacing w:before="200"/>
      <w:ind w:left="454"/>
      <w:outlineLvl w:val="3"/>
    </w:pPr>
    <w:rPr>
      <w:rFonts w:eastAsiaTheme="majorEastAsia" w:cstheme="majorBidi"/>
      <w:b/>
      <w:bCs/>
      <w:iCs/>
      <w:color w:val="6B6B6B" w:themeColor="text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CE4558"/>
    <w:pPr>
      <w:keepNext/>
      <w:keepLines/>
      <w:numPr>
        <w:ilvl w:val="4"/>
        <w:numId w:val="6"/>
      </w:numPr>
      <w:spacing w:before="200"/>
      <w:outlineLvl w:val="4"/>
    </w:pPr>
    <w:rPr>
      <w:rFonts w:eastAsiaTheme="majorEastAsia" w:cstheme="majorBidi"/>
      <w:color w:val="6B6B6B" w:themeColor="text2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CE4558"/>
    <w:pPr>
      <w:keepNext/>
      <w:keepLines/>
      <w:numPr>
        <w:ilvl w:val="5"/>
        <w:numId w:val="6"/>
      </w:numPr>
      <w:spacing w:before="200"/>
      <w:outlineLvl w:val="5"/>
    </w:pPr>
    <w:rPr>
      <w:rFonts w:eastAsiaTheme="majorEastAsia" w:cstheme="majorBidi"/>
      <w:iCs/>
      <w:color w:val="6B6B6B" w:themeColor="text2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CE4558"/>
    <w:pPr>
      <w:keepNext/>
      <w:keepLines/>
      <w:numPr>
        <w:ilvl w:val="6"/>
        <w:numId w:val="6"/>
      </w:numPr>
      <w:spacing w:before="200"/>
      <w:outlineLvl w:val="6"/>
    </w:pPr>
    <w:rPr>
      <w:rFonts w:eastAsiaTheme="majorEastAsia" w:cstheme="majorBidi"/>
      <w:iCs/>
      <w:color w:val="6B6B6B" w:themeColor="text2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CE4558"/>
    <w:pPr>
      <w:keepNext/>
      <w:keepLines/>
      <w:numPr>
        <w:ilvl w:val="7"/>
        <w:numId w:val="6"/>
      </w:numPr>
      <w:spacing w:before="200"/>
      <w:outlineLvl w:val="7"/>
    </w:pPr>
    <w:rPr>
      <w:rFonts w:eastAsiaTheme="majorEastAsia" w:cstheme="majorBidi"/>
      <w:color w:val="6B6B6B" w:themeColor="text2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CE4558"/>
    <w:pPr>
      <w:keepNext/>
      <w:keepLines/>
      <w:numPr>
        <w:ilvl w:val="8"/>
        <w:numId w:val="6"/>
      </w:numPr>
      <w:spacing w:before="200"/>
      <w:outlineLvl w:val="8"/>
    </w:pPr>
    <w:rPr>
      <w:rFonts w:eastAsiaTheme="majorEastAsia" w:cstheme="majorBidi"/>
      <w:iCs/>
      <w:color w:val="6B6B6B" w:themeColor="text2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11703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11703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16D8E"/>
    <w:pPr>
      <w:tabs>
        <w:tab w:val="right" w:pos="9923"/>
      </w:tabs>
    </w:pPr>
    <w:rPr>
      <w:noProof/>
      <w:color w:val="373636" w:themeColor="text1"/>
      <w:sz w:val="32"/>
      <w:szCs w:val="32"/>
      <w:lang w:eastAsia="en-GB"/>
    </w:rPr>
  </w:style>
  <w:style w:type="character" w:styleId="KoptekstChar" w:customStyle="1">
    <w:name w:val="Koptekst Char"/>
    <w:basedOn w:val="Standaardalinea-lettertype"/>
    <w:link w:val="Koptekst"/>
    <w:uiPriority w:val="99"/>
    <w:rsid w:val="00116D8E"/>
    <w:rPr>
      <w:rFonts w:ascii="Calibri" w:hAnsi="Calibri"/>
      <w:noProof/>
      <w:color w:val="373636" w:themeColor="text1"/>
      <w:sz w:val="32"/>
      <w:szCs w:val="32"/>
      <w:lang w:val="nl-BE" w:eastAsia="en-GB"/>
    </w:rPr>
  </w:style>
  <w:style w:type="paragraph" w:styleId="Voettekst">
    <w:name w:val="footer"/>
    <w:basedOn w:val="Standaard"/>
    <w:link w:val="VoettekstChar"/>
    <w:uiPriority w:val="99"/>
    <w:unhideWhenUsed/>
    <w:rsid w:val="0080785D"/>
    <w:pPr>
      <w:tabs>
        <w:tab w:val="right" w:pos="9923"/>
      </w:tabs>
      <w:spacing w:line="240" w:lineRule="auto"/>
    </w:pPr>
    <w:rPr>
      <w:color w:val="373636" w:themeColor="text1"/>
      <w:sz w:val="16"/>
    </w:rPr>
  </w:style>
  <w:style w:type="character" w:styleId="VoettekstChar" w:customStyle="1">
    <w:name w:val="Voettekst Char"/>
    <w:basedOn w:val="Standaardalinea-lettertype"/>
    <w:link w:val="Voettekst"/>
    <w:uiPriority w:val="99"/>
    <w:rsid w:val="0080785D"/>
    <w:rPr>
      <w:rFonts w:ascii="Calibri" w:hAnsi="Calibri"/>
      <w:color w:val="373636" w:themeColor="text1"/>
      <w:sz w:val="16"/>
      <w:lang w:val="nl-BE"/>
    </w:rPr>
  </w:style>
  <w:style w:type="character" w:styleId="Tekstvantijdelijkeaanduiding">
    <w:name w:val="Placeholder Text"/>
    <w:basedOn w:val="Standaardalinea-lettertype"/>
    <w:uiPriority w:val="99"/>
    <w:semiHidden/>
    <w:rsid w:val="00F20417"/>
    <w:rPr>
      <w:color w:val="808080"/>
    </w:rPr>
  </w:style>
  <w:style w:type="table" w:styleId="Tabelraster">
    <w:name w:val="Table Grid"/>
    <w:basedOn w:val="Standaardtabel"/>
    <w:uiPriority w:val="59"/>
    <w:rsid w:val="00C632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ubtielebenadrukking">
    <w:name w:val="Subtle Emphasis"/>
    <w:basedOn w:val="Standaardalinea-lettertype"/>
    <w:uiPriority w:val="22"/>
    <w:rsid w:val="00DC6D20"/>
    <w:rPr>
      <w:rFonts w:ascii="Calibri" w:hAnsi="Calibri"/>
      <w:i/>
      <w:iCs/>
      <w:color w:val="4A4949" w:themeColor="text1" w:themeTint="E6"/>
    </w:rPr>
  </w:style>
  <w:style w:type="character" w:styleId="Intensievebenadrukking">
    <w:name w:val="Intense Emphasis"/>
    <w:basedOn w:val="Standaardalinea-lettertype"/>
    <w:uiPriority w:val="23"/>
    <w:rsid w:val="00DC6D20"/>
    <w:rPr>
      <w:rFonts w:ascii="Calibri" w:hAnsi="Calibri"/>
      <w:b/>
      <w:bCs/>
      <w:i/>
      <w:iCs/>
      <w:color w:val="000000"/>
    </w:rPr>
  </w:style>
  <w:style w:type="paragraph" w:styleId="Ondertitel">
    <w:name w:val="Subtitle"/>
    <w:basedOn w:val="Standaard"/>
    <w:link w:val="OndertitelChar"/>
    <w:uiPriority w:val="11"/>
    <w:rsid w:val="00AA245C"/>
    <w:pPr>
      <w:spacing w:line="240" w:lineRule="auto"/>
      <w:jc w:val="right"/>
    </w:pPr>
    <w:rPr>
      <w:color w:val="6B6B6B" w:themeColor="text2"/>
      <w:sz w:val="48"/>
      <w:szCs w:val="30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AA245C"/>
    <w:rPr>
      <w:rFonts w:ascii="Calibri" w:hAnsi="Calibri"/>
      <w:color w:val="6B6B6B" w:themeColor="text2"/>
      <w:sz w:val="48"/>
      <w:szCs w:val="30"/>
      <w:lang w:val="nl-BE"/>
    </w:rPr>
  </w:style>
  <w:style w:type="table" w:styleId="Gemiddeldraster3-accent1">
    <w:name w:val="Medium Grid 3 Accent 1"/>
    <w:basedOn w:val="Standaardtabel"/>
    <w:uiPriority w:val="69"/>
    <w:rsid w:val="00193E4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FBC0" w:themeFill="accent1" w:themeFillTint="3F"/>
    </w:tcPr>
    <w:tblStylePr w:type="firstRow">
      <w:rPr>
        <w:b/>
        <w:bCs/>
        <w:i w:val="0"/>
        <w:iCs w:val="0"/>
        <w:color w:val="373636" w:themeColor="text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F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F200" w:themeFill="accent1"/>
      </w:tcPr>
    </w:tblStylePr>
    <w:tblStylePr w:type="firstCol">
      <w:rPr>
        <w:b/>
        <w:bCs/>
        <w:i w:val="0"/>
        <w:iCs w:val="0"/>
        <w:color w:val="373636" w:themeColor="text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F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F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F88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F880" w:themeFill="accent1" w:themeFillTint="7F"/>
      </w:tcPr>
    </w:tblStylePr>
  </w:style>
  <w:style w:type="table" w:styleId="Rastertabel3-Accent4">
    <w:name w:val="Grid Table 3 Accent 4"/>
    <w:basedOn w:val="Standaardtabel"/>
    <w:uiPriority w:val="48"/>
    <w:rsid w:val="000868D7"/>
    <w:pPr>
      <w:spacing w:after="0" w:line="240" w:lineRule="auto"/>
    </w:pPr>
    <w:tblPr>
      <w:tblStyleRowBandSize w:val="1"/>
      <w:tblStyleColBandSize w:val="1"/>
      <w:tblBorders>
        <w:top w:val="single" w:color="A6A6A6" w:themeColor="accent4" w:themeTint="99" w:sz="4" w:space="0"/>
        <w:left w:val="single" w:color="A6A6A6" w:themeColor="accent4" w:themeTint="99" w:sz="4" w:space="0"/>
        <w:bottom w:val="single" w:color="A6A6A6" w:themeColor="accent4" w:themeTint="99" w:sz="4" w:space="0"/>
        <w:right w:val="single" w:color="A6A6A6" w:themeColor="accent4" w:themeTint="99" w:sz="4" w:space="0"/>
        <w:insideH w:val="single" w:color="A6A6A6" w:themeColor="accent4" w:themeTint="99" w:sz="4" w:space="0"/>
        <w:insideV w:val="single" w:color="A6A6A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1E1" w:themeFill="accent4" w:themeFillTint="33"/>
      </w:tcPr>
    </w:tblStylePr>
    <w:tblStylePr w:type="band1Horz">
      <w:tblPr/>
      <w:tcPr>
        <w:shd w:val="clear" w:color="auto" w:fill="E1E1E1" w:themeFill="accent4" w:themeFillTint="33"/>
      </w:tcPr>
    </w:tblStylePr>
    <w:tblStylePr w:type="neCell">
      <w:tblPr/>
      <w:tcPr>
        <w:tcBorders>
          <w:bottom w:val="single" w:color="A6A6A6" w:themeColor="accent4" w:themeTint="99" w:sz="4" w:space="0"/>
        </w:tcBorders>
      </w:tcPr>
    </w:tblStylePr>
    <w:tblStylePr w:type="nwCell">
      <w:tblPr/>
      <w:tcPr>
        <w:tcBorders>
          <w:bottom w:val="single" w:color="A6A6A6" w:themeColor="accent4" w:themeTint="99" w:sz="4" w:space="0"/>
        </w:tcBorders>
      </w:tcPr>
    </w:tblStylePr>
    <w:tblStylePr w:type="seCell">
      <w:tblPr/>
      <w:tcPr>
        <w:tcBorders>
          <w:top w:val="single" w:color="A6A6A6" w:themeColor="accent4" w:themeTint="99" w:sz="4" w:space="0"/>
        </w:tcBorders>
      </w:tcPr>
    </w:tblStylePr>
    <w:tblStylePr w:type="swCell">
      <w:tblPr/>
      <w:tcPr>
        <w:tcBorders>
          <w:top w:val="single" w:color="A6A6A6" w:themeColor="accent4" w:themeTint="99" w:sz="4" w:space="0"/>
        </w:tcBorders>
      </w:tcPr>
    </w:tblStylePr>
  </w:style>
  <w:style w:type="character" w:styleId="Titelvanboek">
    <w:name w:val="Book Title"/>
    <w:uiPriority w:val="33"/>
    <w:rsid w:val="00DC6D20"/>
    <w:rPr>
      <w:rFonts w:ascii="Calibri" w:hAnsi="Calibri"/>
      <w:b/>
      <w:i w:val="0"/>
      <w:color w:val="000000"/>
      <w:sz w:val="24"/>
      <w:szCs w:val="24"/>
      <w:lang w:val="nl-BE"/>
    </w:rPr>
  </w:style>
  <w:style w:type="paragraph" w:styleId="Titel">
    <w:name w:val="Title"/>
    <w:basedOn w:val="Standaard"/>
    <w:link w:val="TitelChar"/>
    <w:uiPriority w:val="10"/>
    <w:rsid w:val="00AA245C"/>
    <w:pPr>
      <w:spacing w:before="720" w:after="840" w:line="240" w:lineRule="auto"/>
      <w:jc w:val="right"/>
    </w:pPr>
    <w:rPr>
      <w:rFonts w:eastAsiaTheme="majorEastAsia" w:cstheme="majorBidi"/>
      <w:b/>
      <w:caps/>
      <w:spacing w:val="5"/>
      <w:sz w:val="72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AA245C"/>
    <w:rPr>
      <w:rFonts w:ascii="Calibri" w:hAnsi="Calibri" w:eastAsiaTheme="majorEastAsia" w:cstheme="majorBidi"/>
      <w:b/>
      <w:caps/>
      <w:spacing w:val="5"/>
      <w:sz w:val="72"/>
      <w:szCs w:val="56"/>
      <w:lang w:val="nl-BE"/>
    </w:rPr>
  </w:style>
  <w:style w:type="character" w:styleId="Kop1Char" w:customStyle="1">
    <w:name w:val="Kop 1 Char"/>
    <w:basedOn w:val="Standaardalinea-lettertype"/>
    <w:link w:val="Kop1"/>
    <w:uiPriority w:val="9"/>
    <w:rsid w:val="00BB1EA3"/>
    <w:rPr>
      <w:rFonts w:ascii="Calibri" w:hAnsi="Calibri" w:eastAsiaTheme="majorEastAsia" w:cstheme="majorBidi"/>
      <w:b/>
      <w:bCs/>
      <w:caps/>
      <w:color w:val="373636" w:themeColor="text1"/>
      <w:sz w:val="32"/>
      <w:szCs w:val="52"/>
      <w:lang w:val="nl-BE"/>
    </w:rPr>
  </w:style>
  <w:style w:type="character" w:styleId="Kop2Char" w:customStyle="1">
    <w:name w:val="Kop 2 Char"/>
    <w:basedOn w:val="Standaardalinea-lettertype"/>
    <w:link w:val="Kop2"/>
    <w:uiPriority w:val="9"/>
    <w:rsid w:val="00656542"/>
    <w:rPr>
      <w:rFonts w:ascii="Calibri" w:hAnsi="Calibri" w:eastAsiaTheme="majorEastAsia" w:cstheme="majorBidi"/>
      <w:b/>
      <w:bCs/>
      <w:caps/>
      <w:color w:val="373636" w:themeColor="text1"/>
      <w:sz w:val="28"/>
      <w:szCs w:val="32"/>
      <w:lang w:val="nl-BE"/>
    </w:rPr>
  </w:style>
  <w:style w:type="character" w:styleId="Kop3Char" w:customStyle="1">
    <w:name w:val="Kop 3 Char"/>
    <w:basedOn w:val="Standaardalinea-lettertype"/>
    <w:link w:val="Kop3"/>
    <w:uiPriority w:val="9"/>
    <w:rsid w:val="00656542"/>
    <w:rPr>
      <w:rFonts w:ascii="Calibri" w:hAnsi="Calibri" w:eastAsiaTheme="majorEastAsia" w:cstheme="majorBidi"/>
      <w:b/>
      <w:bCs/>
      <w:color w:val="6B6B6B" w:themeColor="text2"/>
      <w:sz w:val="24"/>
      <w:szCs w:val="24"/>
      <w:lang w:val="nl-BE"/>
    </w:rPr>
  </w:style>
  <w:style w:type="character" w:styleId="Kop4Char" w:customStyle="1">
    <w:name w:val="Kop 4 Char"/>
    <w:basedOn w:val="Standaardalinea-lettertype"/>
    <w:link w:val="Kop4"/>
    <w:uiPriority w:val="9"/>
    <w:rsid w:val="00656542"/>
    <w:rPr>
      <w:rFonts w:ascii="Calibri" w:hAnsi="Calibri" w:eastAsiaTheme="majorEastAsia" w:cstheme="majorBidi"/>
      <w:b/>
      <w:bCs/>
      <w:iCs/>
      <w:color w:val="6B6B6B" w:themeColor="text2"/>
      <w:lang w:val="nl-BE"/>
    </w:rPr>
  </w:style>
  <w:style w:type="character" w:styleId="Kop5Char" w:customStyle="1">
    <w:name w:val="Kop 5 Char"/>
    <w:basedOn w:val="Standaardalinea-lettertype"/>
    <w:link w:val="Kop5"/>
    <w:uiPriority w:val="9"/>
    <w:rsid w:val="00CE4558"/>
    <w:rPr>
      <w:rFonts w:ascii="Calibri" w:hAnsi="Calibri" w:eastAsiaTheme="majorEastAsia" w:cstheme="majorBidi"/>
      <w:color w:val="6B6B6B" w:themeColor="text2"/>
      <w:lang w:val="nl-BE"/>
    </w:rPr>
  </w:style>
  <w:style w:type="character" w:styleId="Kop6Char" w:customStyle="1">
    <w:name w:val="Kop 6 Char"/>
    <w:basedOn w:val="Standaardalinea-lettertype"/>
    <w:link w:val="Kop6"/>
    <w:uiPriority w:val="9"/>
    <w:rsid w:val="00CE4558"/>
    <w:rPr>
      <w:rFonts w:ascii="Calibri" w:hAnsi="Calibri" w:eastAsiaTheme="majorEastAsia" w:cstheme="majorBidi"/>
      <w:iCs/>
      <w:color w:val="6B6B6B" w:themeColor="text2"/>
      <w:lang w:val="nl-BE"/>
    </w:rPr>
  </w:style>
  <w:style w:type="character" w:styleId="Kop7Char" w:customStyle="1">
    <w:name w:val="Kop 7 Char"/>
    <w:basedOn w:val="Standaardalinea-lettertype"/>
    <w:link w:val="Kop7"/>
    <w:uiPriority w:val="9"/>
    <w:rsid w:val="00CE4558"/>
    <w:rPr>
      <w:rFonts w:ascii="Calibri" w:hAnsi="Calibri" w:eastAsiaTheme="majorEastAsia" w:cstheme="majorBidi"/>
      <w:iCs/>
      <w:color w:val="6B6B6B" w:themeColor="text2"/>
      <w:lang w:val="nl-BE"/>
    </w:rPr>
  </w:style>
  <w:style w:type="character" w:styleId="Kop8Char" w:customStyle="1">
    <w:name w:val="Kop 8 Char"/>
    <w:basedOn w:val="Standaardalinea-lettertype"/>
    <w:link w:val="Kop8"/>
    <w:uiPriority w:val="9"/>
    <w:rsid w:val="00CE4558"/>
    <w:rPr>
      <w:rFonts w:ascii="Calibri" w:hAnsi="Calibri" w:eastAsiaTheme="majorEastAsia" w:cstheme="majorBidi"/>
      <w:color w:val="6B6B6B" w:themeColor="text2"/>
      <w:szCs w:val="20"/>
      <w:lang w:val="nl-BE"/>
    </w:rPr>
  </w:style>
  <w:style w:type="character" w:styleId="Kop9Char" w:customStyle="1">
    <w:name w:val="Kop 9 Char"/>
    <w:basedOn w:val="Standaardalinea-lettertype"/>
    <w:link w:val="Kop9"/>
    <w:uiPriority w:val="9"/>
    <w:rsid w:val="00CE4558"/>
    <w:rPr>
      <w:rFonts w:ascii="Calibri" w:hAnsi="Calibri" w:eastAsiaTheme="majorEastAsia" w:cstheme="majorBidi"/>
      <w:iCs/>
      <w:color w:val="6B6B6B" w:themeColor="text2"/>
      <w:szCs w:val="20"/>
      <w:lang w:val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434BAE"/>
    <w:pPr>
      <w:tabs>
        <w:tab w:val="left" w:pos="426"/>
        <w:tab w:val="right" w:leader="dot" w:pos="9911"/>
      </w:tabs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434BAE"/>
    <w:pPr>
      <w:tabs>
        <w:tab w:val="left" w:pos="709"/>
        <w:tab w:val="right" w:leader="dot" w:pos="9911"/>
      </w:tabs>
    </w:pPr>
    <w:rPr>
      <w:noProof/>
    </w:rPr>
  </w:style>
  <w:style w:type="paragraph" w:styleId="Inhopg3">
    <w:name w:val="toc 3"/>
    <w:basedOn w:val="Standaard"/>
    <w:next w:val="Standaard"/>
    <w:autoRedefine/>
    <w:uiPriority w:val="39"/>
    <w:unhideWhenUsed/>
    <w:rsid w:val="00434BAE"/>
    <w:pPr>
      <w:tabs>
        <w:tab w:val="left" w:pos="851"/>
        <w:tab w:val="right" w:leader="dot" w:pos="9911"/>
      </w:tabs>
    </w:pPr>
    <w:rPr>
      <w:noProof/>
    </w:rPr>
  </w:style>
  <w:style w:type="character" w:styleId="Hyperlink">
    <w:name w:val="Hyperlink"/>
    <w:basedOn w:val="Standaardalinea-lettertype"/>
    <w:uiPriority w:val="99"/>
    <w:unhideWhenUsed/>
    <w:rsid w:val="00AC0959"/>
    <w:rPr>
      <w:rFonts w:ascii="Calibri" w:hAnsi="Calibri"/>
      <w:color w:val="3C96BE"/>
      <w:u w:val="single"/>
    </w:rPr>
  </w:style>
  <w:style w:type="paragraph" w:styleId="Lijstalinea">
    <w:name w:val="List Paragraph"/>
    <w:aliases w:val="Bulleted List,Bullets,Bulleted Lijst,Use Case List Paragraph,lp1,Lijstalinea1,Bullet listCxSpLast,Bullet List,FooterText,numbered,List Paragraph1,Bulletr List Paragraph,列出段落,列出段落1,List Paragraph2,b1,B1"/>
    <w:basedOn w:val="Standaard"/>
    <w:link w:val="LijstalineaChar"/>
    <w:uiPriority w:val="34"/>
    <w:qFormat/>
    <w:rsid w:val="000B5C9D"/>
  </w:style>
  <w:style w:type="paragraph" w:styleId="Lijstopsomteken">
    <w:name w:val="List Bullet"/>
    <w:basedOn w:val="Standaard"/>
    <w:uiPriority w:val="99"/>
    <w:unhideWhenUsed/>
    <w:rsid w:val="00500BF6"/>
  </w:style>
  <w:style w:type="paragraph" w:styleId="Lijstopsomteken2">
    <w:name w:val="List Bullet 2"/>
    <w:basedOn w:val="Standaard"/>
    <w:uiPriority w:val="99"/>
    <w:unhideWhenUsed/>
    <w:rsid w:val="00500BF6"/>
  </w:style>
  <w:style w:type="paragraph" w:styleId="Lijstopsomteken3">
    <w:name w:val="List Bullet 3"/>
    <w:basedOn w:val="Standaard"/>
    <w:uiPriority w:val="99"/>
    <w:unhideWhenUsed/>
    <w:rsid w:val="00500BF6"/>
  </w:style>
  <w:style w:type="paragraph" w:styleId="Lijstopsomteken4">
    <w:name w:val="List Bullet 4"/>
    <w:basedOn w:val="Standaard"/>
    <w:uiPriority w:val="99"/>
    <w:unhideWhenUsed/>
    <w:rsid w:val="00500BF6"/>
  </w:style>
  <w:style w:type="paragraph" w:styleId="Lijstopsomteken5">
    <w:name w:val="List Bullet 5"/>
    <w:basedOn w:val="Standaard"/>
    <w:uiPriority w:val="99"/>
    <w:unhideWhenUsed/>
    <w:rsid w:val="00500BF6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32353"/>
    <w:pPr>
      <w:spacing w:line="240" w:lineRule="auto"/>
    </w:pPr>
    <w:rPr>
      <w:sz w:val="14"/>
      <w:szCs w:val="20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/>
    <w:rsid w:val="00932353"/>
    <w:rPr>
      <w:rFonts w:ascii="Flanders Art Serif" w:hAnsi="Flanders Art Serif"/>
      <w:color w:val="1C1A15" w:themeColor="background2" w:themeShade="1A"/>
      <w:sz w:val="14"/>
      <w:szCs w:val="20"/>
      <w:lang w:val="nl-B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E41095"/>
    <w:rPr>
      <w:vertAlign w:val="superscript"/>
    </w:r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B77C3D"/>
    <w:rPr>
      <w:b/>
      <w:color w:val="6B6B6B" w:themeColor="text2"/>
      <w:sz w:val="24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B77C3D"/>
    <w:pPr>
      <w:ind w:left="200" w:hanging="200"/>
    </w:pPr>
    <w:rPr>
      <w:color w:val="6B6B6B" w:themeColor="text2"/>
      <w:sz w:val="24"/>
    </w:rPr>
  </w:style>
  <w:style w:type="paragraph" w:styleId="Lijstnummering">
    <w:name w:val="List Number"/>
    <w:basedOn w:val="Lijstalinea"/>
    <w:uiPriority w:val="99"/>
    <w:unhideWhenUsed/>
    <w:rsid w:val="00116D8E"/>
    <w:pPr>
      <w:numPr>
        <w:numId w:val="1"/>
      </w:numPr>
      <w:ind w:left="340" w:hanging="340"/>
    </w:pPr>
  </w:style>
  <w:style w:type="paragraph" w:styleId="Lijstnummering2">
    <w:name w:val="List Number 2"/>
    <w:basedOn w:val="Lijstalinea"/>
    <w:uiPriority w:val="99"/>
    <w:unhideWhenUsed/>
    <w:rsid w:val="00116D8E"/>
    <w:pPr>
      <w:numPr>
        <w:numId w:val="2"/>
      </w:numPr>
      <w:ind w:left="680" w:hanging="340"/>
    </w:pPr>
  </w:style>
  <w:style w:type="paragraph" w:styleId="Lijstnummering3">
    <w:name w:val="List Number 3"/>
    <w:basedOn w:val="Lijstalinea"/>
    <w:uiPriority w:val="99"/>
    <w:unhideWhenUsed/>
    <w:rsid w:val="00116D8E"/>
    <w:pPr>
      <w:numPr>
        <w:numId w:val="3"/>
      </w:numPr>
      <w:ind w:left="1020" w:hanging="340"/>
    </w:pPr>
  </w:style>
  <w:style w:type="paragraph" w:styleId="Lijstnummering4">
    <w:name w:val="List Number 4"/>
    <w:basedOn w:val="Lijstalinea"/>
    <w:uiPriority w:val="99"/>
    <w:unhideWhenUsed/>
    <w:rsid w:val="003A0853"/>
    <w:pPr>
      <w:numPr>
        <w:numId w:val="4"/>
      </w:numPr>
      <w:ind w:left="1361" w:hanging="340"/>
    </w:pPr>
  </w:style>
  <w:style w:type="paragraph" w:styleId="Lijstnummering5">
    <w:name w:val="List Number 5"/>
    <w:basedOn w:val="Lijstalinea"/>
    <w:uiPriority w:val="99"/>
    <w:unhideWhenUsed/>
    <w:rsid w:val="003A0853"/>
    <w:pPr>
      <w:numPr>
        <w:numId w:val="5"/>
      </w:numPr>
      <w:ind w:left="1701" w:hanging="340"/>
    </w:pPr>
  </w:style>
  <w:style w:type="paragraph" w:styleId="Citaat">
    <w:name w:val="Quote"/>
    <w:basedOn w:val="Standaard"/>
    <w:next w:val="Standaard"/>
    <w:link w:val="CitaatChar"/>
    <w:uiPriority w:val="29"/>
    <w:rsid w:val="00450110"/>
    <w:pPr>
      <w:spacing w:before="120" w:after="120" w:line="320" w:lineRule="exact"/>
      <w:ind w:left="709" w:right="567" w:hanging="142"/>
    </w:pPr>
    <w:rPr>
      <w:color w:val="000000"/>
      <w:sz w:val="28"/>
      <w:szCs w:val="28"/>
    </w:rPr>
  </w:style>
  <w:style w:type="character" w:styleId="CitaatChar" w:customStyle="1">
    <w:name w:val="Citaat Char"/>
    <w:basedOn w:val="Standaardalinea-lettertype"/>
    <w:link w:val="Citaat"/>
    <w:uiPriority w:val="29"/>
    <w:rsid w:val="00450110"/>
    <w:rPr>
      <w:rFonts w:ascii="Flanders Art Serif" w:hAnsi="Flanders Art Serif"/>
      <w:color w:val="000000"/>
      <w:sz w:val="28"/>
      <w:szCs w:val="28"/>
      <w:lang w:val="nl-BE"/>
    </w:rPr>
  </w:style>
  <w:style w:type="paragraph" w:styleId="Duidelijkcitaat">
    <w:name w:val="Intense Quote"/>
    <w:basedOn w:val="Citaat"/>
    <w:next w:val="Standaard"/>
    <w:link w:val="DuidelijkcitaatChar"/>
    <w:uiPriority w:val="30"/>
    <w:rsid w:val="00EE09B9"/>
    <w:rPr>
      <w:b/>
      <w:color w:val="2F2F2F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EE09B9"/>
    <w:rPr>
      <w:rFonts w:ascii="Flanders Art Serif" w:hAnsi="Flanders Art Serif"/>
      <w:b/>
      <w:color w:val="2F2F2F"/>
      <w:sz w:val="28"/>
      <w:szCs w:val="28"/>
      <w:lang w:val="nl-BE"/>
    </w:rPr>
  </w:style>
  <w:style w:type="character" w:styleId="Nadruk">
    <w:name w:val="Emphasis"/>
    <w:basedOn w:val="Standaardalinea-lettertype"/>
    <w:uiPriority w:val="21"/>
    <w:rsid w:val="00DC6D20"/>
    <w:rPr>
      <w:rFonts w:ascii="Calibri" w:hAnsi="Calibri"/>
      <w:b/>
      <w:i/>
      <w:iCs/>
    </w:rPr>
  </w:style>
  <w:style w:type="character" w:styleId="Subtieleverwijzing">
    <w:name w:val="Subtle Reference"/>
    <w:basedOn w:val="Standaardalinea-lettertype"/>
    <w:uiPriority w:val="31"/>
    <w:rsid w:val="00DC6D20"/>
    <w:rPr>
      <w:rFonts w:ascii="Calibri" w:hAnsi="Calibri"/>
      <w:caps/>
      <w:smallCaps w:val="0"/>
      <w:color w:val="000000"/>
      <w:sz w:val="16"/>
      <w:u w:val="none"/>
      <w:bdr w:val="none" w:color="auto" w:sz="0" w:space="0"/>
    </w:rPr>
  </w:style>
  <w:style w:type="character" w:styleId="Intensieveverwijzing">
    <w:name w:val="Intense Reference"/>
    <w:basedOn w:val="Standaardalinea-lettertype"/>
    <w:uiPriority w:val="32"/>
    <w:rsid w:val="00DC6D20"/>
    <w:rPr>
      <w:rFonts w:ascii="Calibri" w:hAnsi="Calibri"/>
      <w:b/>
      <w:bCs/>
      <w:i w:val="0"/>
      <w:caps/>
      <w:smallCaps w:val="0"/>
      <w:color w:val="000000"/>
      <w:spacing w:val="5"/>
      <w:sz w:val="16"/>
      <w:u w:val="none"/>
    </w:rPr>
  </w:style>
  <w:style w:type="paragraph" w:styleId="Bijschrift">
    <w:name w:val="caption"/>
    <w:basedOn w:val="Standaard"/>
    <w:next w:val="Standaard"/>
    <w:uiPriority w:val="35"/>
    <w:rsid w:val="007E74F3"/>
    <w:pPr>
      <w:spacing w:before="120" w:after="200" w:line="240" w:lineRule="auto"/>
    </w:pPr>
    <w:rPr>
      <w:bCs/>
      <w:color w:val="000000"/>
      <w:sz w:val="18"/>
      <w:szCs w:val="18"/>
    </w:rPr>
  </w:style>
  <w:style w:type="table" w:styleId="Rastertabel6kleurrijk-Accent1">
    <w:name w:val="Grid Table 6 Colorful Accent 1"/>
    <w:basedOn w:val="Standaardtabel"/>
    <w:uiPriority w:val="51"/>
    <w:rsid w:val="000868D7"/>
    <w:pPr>
      <w:spacing w:after="0" w:line="240" w:lineRule="auto"/>
    </w:pPr>
    <w:rPr>
      <w:color w:val="BFB500" w:themeColor="accent1" w:themeShade="BF"/>
    </w:rPr>
    <w:tblPr>
      <w:tblStyleRowBandSize w:val="1"/>
      <w:tblStyleColBandSize w:val="1"/>
      <w:tblBorders>
        <w:top w:val="single" w:color="FFF766" w:themeColor="accent1" w:themeTint="99" w:sz="4" w:space="0"/>
        <w:left w:val="single" w:color="FFF766" w:themeColor="accent1" w:themeTint="99" w:sz="4" w:space="0"/>
        <w:bottom w:val="single" w:color="FFF766" w:themeColor="accent1" w:themeTint="99" w:sz="4" w:space="0"/>
        <w:right w:val="single" w:color="FFF766" w:themeColor="accent1" w:themeTint="99" w:sz="4" w:space="0"/>
        <w:insideH w:val="single" w:color="FFF766" w:themeColor="accent1" w:themeTint="99" w:sz="4" w:space="0"/>
        <w:insideV w:val="single" w:color="FFF76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F766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F76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CC" w:themeFill="accent1" w:themeFillTint="33"/>
      </w:tcPr>
    </w:tblStylePr>
    <w:tblStylePr w:type="band1Horz">
      <w:tblPr/>
      <w:tcPr>
        <w:shd w:val="clear" w:color="auto" w:fill="FFFCCC" w:themeFill="accent1" w:themeFillTint="33"/>
      </w:tcPr>
    </w:tblStylePr>
  </w:style>
  <w:style w:type="numbering" w:styleId="ListStyles" w:customStyle="1">
    <w:name w:val="ListStyles"/>
    <w:uiPriority w:val="99"/>
    <w:rsid w:val="00500BF6"/>
    <w:pPr>
      <w:numPr>
        <w:numId w:val="7"/>
      </w:numPr>
    </w:pPr>
  </w:style>
  <w:style w:type="paragraph" w:styleId="Inhopg4">
    <w:name w:val="toc 4"/>
    <w:basedOn w:val="Standaard"/>
    <w:next w:val="Standaard"/>
    <w:autoRedefine/>
    <w:uiPriority w:val="39"/>
    <w:unhideWhenUsed/>
    <w:rsid w:val="00434BAE"/>
    <w:pPr>
      <w:tabs>
        <w:tab w:val="left" w:pos="993"/>
        <w:tab w:val="right" w:leader="dot" w:pos="9911"/>
      </w:tabs>
      <w:spacing w:after="100"/>
    </w:pPr>
  </w:style>
  <w:style w:type="character" w:styleId="StreepjesZwart" w:customStyle="1">
    <w:name w:val="StreepjesZwart"/>
    <w:basedOn w:val="Standaardalinea-lettertype"/>
    <w:uiPriority w:val="99"/>
    <w:semiHidden/>
    <w:qFormat/>
    <w:rsid w:val="007D7346"/>
    <w:rPr>
      <w:b/>
    </w:rPr>
  </w:style>
  <w:style w:type="character" w:styleId="Zwaar">
    <w:name w:val="Strong"/>
    <w:basedOn w:val="Standaardalinea-lettertype"/>
    <w:uiPriority w:val="24"/>
    <w:rsid w:val="00DC6D20"/>
    <w:rPr>
      <w:rFonts w:ascii="Calibri" w:hAnsi="Calibri"/>
      <w:b/>
      <w:bCs/>
      <w:i w:val="0"/>
    </w:rPr>
  </w:style>
  <w:style w:type="character" w:styleId="StreepjesGeel" w:customStyle="1">
    <w:name w:val="StreepjesGeel"/>
    <w:basedOn w:val="Standaardalinea-lettertype"/>
    <w:uiPriority w:val="99"/>
    <w:semiHidden/>
    <w:qFormat/>
    <w:rsid w:val="007D7346"/>
    <w:rPr>
      <w:b/>
      <w:color w:val="FFF200" w:themeColor="accent1"/>
    </w:rPr>
  </w:style>
  <w:style w:type="table" w:styleId="Rastertabel4">
    <w:name w:val="Grid Table 4"/>
    <w:basedOn w:val="Standaardtabel"/>
    <w:uiPriority w:val="49"/>
    <w:rsid w:val="0078293A"/>
    <w:pPr>
      <w:spacing w:after="0" w:line="240" w:lineRule="auto"/>
    </w:pPr>
    <w:tblPr>
      <w:tblStyleRowBandSize w:val="1"/>
      <w:tblStyleColBandSize w:val="1"/>
      <w:tblBorders>
        <w:top w:val="single" w:color="878585" w:themeColor="text1" w:themeTint="99" w:sz="4" w:space="0"/>
        <w:left w:val="single" w:color="878585" w:themeColor="text1" w:themeTint="99" w:sz="4" w:space="0"/>
        <w:bottom w:val="single" w:color="878585" w:themeColor="text1" w:themeTint="99" w:sz="4" w:space="0"/>
        <w:right w:val="single" w:color="878585" w:themeColor="text1" w:themeTint="99" w:sz="4" w:space="0"/>
        <w:insideH w:val="single" w:color="878585" w:themeColor="text1" w:themeTint="99" w:sz="4" w:space="0"/>
        <w:insideV w:val="single" w:color="878585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3636" w:themeColor="text1" w:sz="4" w:space="0"/>
          <w:left w:val="single" w:color="373636" w:themeColor="text1" w:sz="4" w:space="0"/>
          <w:bottom w:val="single" w:color="373636" w:themeColor="text1" w:sz="4" w:space="0"/>
          <w:right w:val="single" w:color="373636" w:themeColor="text1" w:sz="4" w:space="0"/>
          <w:insideH w:val="nil"/>
          <w:insideV w:val="nil"/>
        </w:tcBorders>
        <w:shd w:val="clear" w:color="auto" w:fill="373636" w:themeFill="text1"/>
      </w:tcPr>
    </w:tblStylePr>
    <w:tblStylePr w:type="lastRow">
      <w:rPr>
        <w:b/>
        <w:bCs/>
      </w:rPr>
      <w:tblPr/>
      <w:tcPr>
        <w:tcBorders>
          <w:top w:val="double" w:color="373636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D6" w:themeFill="text1" w:themeFillTint="33"/>
      </w:tcPr>
    </w:tblStylePr>
    <w:tblStylePr w:type="band1Horz">
      <w:tblPr/>
      <w:tcPr>
        <w:shd w:val="clear" w:color="auto" w:fill="D7D6D6" w:themeFill="text1" w:themeFillTint="33"/>
      </w:tcPr>
    </w:tblStylePr>
  </w:style>
  <w:style w:type="numbering" w:styleId="NumberStyles" w:customStyle="1">
    <w:name w:val="NumberStyles"/>
    <w:uiPriority w:val="99"/>
    <w:rsid w:val="00A03474"/>
    <w:pPr>
      <w:numPr>
        <w:numId w:val="8"/>
      </w:numPr>
    </w:pPr>
  </w:style>
  <w:style w:type="table" w:styleId="Rastertabel4-Accent2">
    <w:name w:val="Grid Table 4 Accent 2"/>
    <w:basedOn w:val="Standaardtabel"/>
    <w:uiPriority w:val="49"/>
    <w:rsid w:val="00AD5A63"/>
    <w:pPr>
      <w:spacing w:after="0" w:line="240" w:lineRule="auto"/>
    </w:pPr>
    <w:tblPr>
      <w:tblStyleRowBandSize w:val="1"/>
      <w:tblStyleColBandSize w:val="1"/>
      <w:tblBorders>
        <w:top w:val="single" w:color="878585" w:themeColor="accent2" w:themeTint="99" w:sz="4" w:space="0"/>
        <w:left w:val="single" w:color="878585" w:themeColor="accent2" w:themeTint="99" w:sz="4" w:space="0"/>
        <w:bottom w:val="single" w:color="878585" w:themeColor="accent2" w:themeTint="99" w:sz="4" w:space="0"/>
        <w:right w:val="single" w:color="878585" w:themeColor="accent2" w:themeTint="99" w:sz="4" w:space="0"/>
        <w:insideH w:val="single" w:color="878585" w:themeColor="accent2" w:themeTint="99" w:sz="4" w:space="0"/>
        <w:insideV w:val="single" w:color="8785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3636" w:themeColor="accent2" w:sz="4" w:space="0"/>
          <w:left w:val="single" w:color="373636" w:themeColor="accent2" w:sz="4" w:space="0"/>
          <w:bottom w:val="single" w:color="373636" w:themeColor="accent2" w:sz="4" w:space="0"/>
          <w:right w:val="single" w:color="373636" w:themeColor="accent2" w:sz="4" w:space="0"/>
          <w:insideH w:val="nil"/>
          <w:insideV w:val="nil"/>
        </w:tcBorders>
        <w:shd w:val="clear" w:color="auto" w:fill="373636" w:themeFill="accent2"/>
      </w:tcPr>
    </w:tblStylePr>
    <w:tblStylePr w:type="lastRow">
      <w:rPr>
        <w:b/>
        <w:bCs/>
      </w:rPr>
      <w:tblPr/>
      <w:tcPr>
        <w:tcBorders>
          <w:top w:val="double" w:color="3736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D6" w:themeFill="accent2" w:themeFillTint="33"/>
      </w:tcPr>
    </w:tblStylePr>
    <w:tblStylePr w:type="band1Horz">
      <w:tblPr/>
      <w:tcPr>
        <w:shd w:val="clear" w:color="auto" w:fill="D7D6D6" w:themeFill="accent2" w:themeFillTint="33"/>
      </w:tcPr>
    </w:tblStylePr>
  </w:style>
  <w:style w:type="table" w:styleId="Rastertabel4-Accent1">
    <w:name w:val="Grid Table 4 Accent 1"/>
    <w:basedOn w:val="Standaardtabel"/>
    <w:uiPriority w:val="49"/>
    <w:rsid w:val="000868D7"/>
    <w:pPr>
      <w:spacing w:after="0" w:line="240" w:lineRule="auto"/>
    </w:pPr>
    <w:tblPr>
      <w:tblStyleRowBandSize w:val="1"/>
      <w:tblStyleColBandSize w:val="1"/>
      <w:tblBorders>
        <w:top w:val="single" w:color="FFF766" w:themeColor="accent1" w:themeTint="99" w:sz="4" w:space="0"/>
        <w:left w:val="single" w:color="FFF766" w:themeColor="accent1" w:themeTint="99" w:sz="4" w:space="0"/>
        <w:bottom w:val="single" w:color="FFF766" w:themeColor="accent1" w:themeTint="99" w:sz="4" w:space="0"/>
        <w:right w:val="single" w:color="FFF766" w:themeColor="accent1" w:themeTint="99" w:sz="4" w:space="0"/>
        <w:insideH w:val="single" w:color="FFF766" w:themeColor="accent1" w:themeTint="99" w:sz="4" w:space="0"/>
        <w:insideV w:val="single" w:color="FFF766" w:themeColor="accent1" w:themeTint="99" w:sz="4" w:space="0"/>
      </w:tblBorders>
    </w:tblPr>
    <w:tblStylePr w:type="firstRow">
      <w:rPr>
        <w:b/>
        <w:bCs/>
        <w:color w:val="373636" w:themeColor="text1"/>
      </w:rPr>
      <w:tblPr/>
      <w:tcPr>
        <w:tcBorders>
          <w:top w:val="single" w:color="FFF200" w:themeColor="accent1" w:sz="4" w:space="0"/>
          <w:left w:val="single" w:color="FFF200" w:themeColor="accent1" w:sz="4" w:space="0"/>
          <w:bottom w:val="single" w:color="FFF200" w:themeColor="accent1" w:sz="4" w:space="0"/>
          <w:right w:val="single" w:color="FFF200" w:themeColor="accent1" w:sz="4" w:space="0"/>
          <w:insideH w:val="nil"/>
          <w:insideV w:val="nil"/>
        </w:tcBorders>
        <w:shd w:val="clear" w:color="auto" w:fill="FFF200" w:themeFill="accent1"/>
      </w:tcPr>
    </w:tblStylePr>
    <w:tblStylePr w:type="lastRow">
      <w:rPr>
        <w:b/>
        <w:bCs/>
      </w:rPr>
      <w:tblPr/>
      <w:tcPr>
        <w:tcBorders>
          <w:top w:val="double" w:color="FFF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CC" w:themeFill="accent1" w:themeFillTint="33"/>
      </w:tcPr>
    </w:tblStylePr>
    <w:tblStylePr w:type="band1Horz">
      <w:tblPr/>
      <w:tcPr>
        <w:shd w:val="clear" w:color="auto" w:fill="FFFCCC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0868D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CCC" w:themeFill="accent1" w:themeFillTint="33"/>
    </w:tcPr>
    <w:tblStylePr w:type="firstRow">
      <w:rPr>
        <w:b/>
        <w:bCs/>
        <w:color w:val="373636" w:themeColor="text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F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F200" w:themeFill="accent1"/>
      </w:tcPr>
    </w:tblStylePr>
    <w:tblStylePr w:type="firstCol">
      <w:rPr>
        <w:b/>
        <w:bCs/>
        <w:color w:val="373636" w:themeColor="text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F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F200" w:themeFill="accent1"/>
      </w:tcPr>
    </w:tblStylePr>
    <w:tblStylePr w:type="band1Vert">
      <w:tblPr/>
      <w:tcPr>
        <w:shd w:val="clear" w:color="auto" w:fill="FFF999" w:themeFill="accent1" w:themeFillTint="66"/>
      </w:tcPr>
    </w:tblStylePr>
    <w:tblStylePr w:type="band1Horz">
      <w:tblPr/>
      <w:tcPr>
        <w:shd w:val="clear" w:color="auto" w:fill="FFF999" w:themeFill="accent1" w:themeFillTint="66"/>
      </w:tcPr>
    </w:tblStylePr>
  </w:style>
  <w:style w:type="table" w:styleId="Rastertabel5donker">
    <w:name w:val="Grid Table 5 Dark"/>
    <w:basedOn w:val="Standaardtabel"/>
    <w:uiPriority w:val="50"/>
    <w:rsid w:val="00280A0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D6D6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3636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3636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7363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73636" w:themeFill="text1"/>
      </w:tcPr>
    </w:tblStylePr>
    <w:tblStylePr w:type="band1Vert">
      <w:tblPr/>
      <w:tcPr>
        <w:shd w:val="clear" w:color="auto" w:fill="AFADAD" w:themeFill="text1" w:themeFillTint="66"/>
      </w:tcPr>
    </w:tblStylePr>
    <w:tblStylePr w:type="band1Horz">
      <w:tblPr/>
      <w:tcPr>
        <w:shd w:val="clear" w:color="auto" w:fill="AFADAD" w:themeFill="text1" w:themeFillTint="66"/>
      </w:tcPr>
    </w:tblStylePr>
  </w:style>
  <w:style w:type="table" w:styleId="Rastertabel3-Accent2">
    <w:name w:val="Grid Table 3 Accent 2"/>
    <w:basedOn w:val="Standaardtabel"/>
    <w:uiPriority w:val="48"/>
    <w:rsid w:val="00E86249"/>
    <w:pPr>
      <w:spacing w:after="0" w:line="240" w:lineRule="auto"/>
    </w:pPr>
    <w:tblPr>
      <w:tblStyleRowBandSize w:val="1"/>
      <w:tblStyleColBandSize w:val="1"/>
      <w:tblBorders>
        <w:top w:val="single" w:color="878585" w:themeColor="accent2" w:themeTint="99" w:sz="4" w:space="0"/>
        <w:left w:val="single" w:color="878585" w:themeColor="accent2" w:themeTint="99" w:sz="4" w:space="0"/>
        <w:bottom w:val="single" w:color="878585" w:themeColor="accent2" w:themeTint="99" w:sz="4" w:space="0"/>
        <w:right w:val="single" w:color="878585" w:themeColor="accent2" w:themeTint="99" w:sz="4" w:space="0"/>
        <w:insideH w:val="single" w:color="878585" w:themeColor="accent2" w:themeTint="99" w:sz="4" w:space="0"/>
        <w:insideV w:val="single" w:color="8785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D6D6" w:themeFill="accent2" w:themeFillTint="33"/>
      </w:tcPr>
    </w:tblStylePr>
    <w:tblStylePr w:type="band1Horz">
      <w:tblPr/>
      <w:tcPr>
        <w:shd w:val="clear" w:color="auto" w:fill="D7D6D6" w:themeFill="accent2" w:themeFillTint="33"/>
      </w:tcPr>
    </w:tblStylePr>
    <w:tblStylePr w:type="neCell">
      <w:tblPr/>
      <w:tcPr>
        <w:tcBorders>
          <w:bottom w:val="single" w:color="878585" w:themeColor="accent2" w:themeTint="99" w:sz="4" w:space="0"/>
        </w:tcBorders>
      </w:tcPr>
    </w:tblStylePr>
    <w:tblStylePr w:type="nwCell">
      <w:tblPr/>
      <w:tcPr>
        <w:tcBorders>
          <w:bottom w:val="single" w:color="878585" w:themeColor="accent2" w:themeTint="99" w:sz="4" w:space="0"/>
        </w:tcBorders>
      </w:tcPr>
    </w:tblStylePr>
    <w:tblStylePr w:type="seCell">
      <w:tblPr/>
      <w:tcPr>
        <w:tcBorders>
          <w:top w:val="single" w:color="878585" w:themeColor="accent2" w:themeTint="99" w:sz="4" w:space="0"/>
        </w:tcBorders>
      </w:tcPr>
    </w:tblStylePr>
    <w:tblStylePr w:type="swCell">
      <w:tblPr/>
      <w:tcPr>
        <w:tcBorders>
          <w:top w:val="single" w:color="878585" w:themeColor="accent2" w:themeTint="99" w:sz="4" w:space="0"/>
        </w:tcBorders>
      </w:tcPr>
    </w:tblStylePr>
  </w:style>
  <w:style w:type="table" w:styleId="AIVStyle1" w:customStyle="1">
    <w:name w:val="AIVStyle1"/>
    <w:basedOn w:val="Standaardtabel"/>
    <w:uiPriority w:val="99"/>
    <w:rsid w:val="00107D5E"/>
    <w:pPr>
      <w:spacing w:after="0" w:line="240" w:lineRule="auto"/>
    </w:pPr>
    <w:tblPr>
      <w:tblStyleRowBandSize w:val="1"/>
      <w:tblBorders>
        <w:bottom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Theme="minorHAnsi" w:hAnsiTheme="minorHAnsi"/>
        <w:b/>
        <w:sz w:val="22"/>
      </w:rPr>
      <w:tblPr/>
      <w:tcPr>
        <w:shd w:val="clear" w:color="auto" w:fill="373636" w:themeFill="text1"/>
      </w:tcPr>
    </w:tblStylePr>
    <w:tblStylePr w:type="firstCol">
      <w:rPr>
        <w:b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1E1E1" w:themeFill="accent4" w:themeFillTint="33"/>
      </w:tcPr>
    </w:tblStylePr>
    <w:tblStylePr w:type="swCell">
      <w:tblPr/>
      <w:tcPr>
        <w:tcBorders>
          <w:top w:val="nil"/>
          <w:left w:val="nil"/>
          <w:bottom w:val="nil"/>
          <w:right w:val="single" w:color="auto" w:sz="4" w:space="0"/>
          <w:insideH w:val="nil"/>
          <w:insideV w:val="nil"/>
          <w:tl2br w:val="nil"/>
          <w:tr2bl w:val="nil"/>
        </w:tcBorders>
      </w:tcPr>
    </w:tblStylePr>
  </w:style>
  <w:style w:type="table" w:styleId="Lijsttabel4">
    <w:name w:val="List Table 4"/>
    <w:basedOn w:val="Standaardtabel"/>
    <w:uiPriority w:val="49"/>
    <w:rsid w:val="00E86249"/>
    <w:pPr>
      <w:spacing w:after="0" w:line="240" w:lineRule="auto"/>
    </w:pPr>
    <w:tblPr>
      <w:tblStyleRowBandSize w:val="1"/>
      <w:tblStyleColBandSize w:val="1"/>
      <w:tblBorders>
        <w:top w:val="single" w:color="878585" w:themeColor="text1" w:themeTint="99" w:sz="4" w:space="0"/>
        <w:left w:val="single" w:color="878585" w:themeColor="text1" w:themeTint="99" w:sz="4" w:space="0"/>
        <w:bottom w:val="single" w:color="878585" w:themeColor="text1" w:themeTint="99" w:sz="4" w:space="0"/>
        <w:right w:val="single" w:color="878585" w:themeColor="text1" w:themeTint="99" w:sz="4" w:space="0"/>
        <w:insideH w:val="single" w:color="878585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3636" w:themeColor="text1" w:sz="4" w:space="0"/>
          <w:left w:val="single" w:color="373636" w:themeColor="text1" w:sz="4" w:space="0"/>
          <w:bottom w:val="single" w:color="373636" w:themeColor="text1" w:sz="4" w:space="0"/>
          <w:right w:val="single" w:color="373636" w:themeColor="text1" w:sz="4" w:space="0"/>
          <w:insideH w:val="nil"/>
        </w:tcBorders>
        <w:shd w:val="clear" w:color="auto" w:fill="373636" w:themeFill="text1"/>
      </w:tcPr>
    </w:tblStylePr>
    <w:tblStylePr w:type="lastRow">
      <w:rPr>
        <w:b/>
        <w:bCs/>
      </w:rPr>
      <w:tblPr/>
      <w:tcPr>
        <w:tcBorders>
          <w:top w:val="double" w:color="878585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D6" w:themeFill="text1" w:themeFillTint="33"/>
      </w:tcPr>
    </w:tblStylePr>
    <w:tblStylePr w:type="band1Horz">
      <w:tblPr/>
      <w:tcPr>
        <w:shd w:val="clear" w:color="auto" w:fill="D7D6D6" w:themeFill="text1" w:themeFillTint="33"/>
      </w:tcPr>
    </w:tblStylePr>
  </w:style>
  <w:style w:type="table" w:styleId="Rastertabel3-Accent6">
    <w:name w:val="Grid Table 3 Accent 6"/>
    <w:basedOn w:val="Standaardtabel"/>
    <w:uiPriority w:val="48"/>
    <w:rsid w:val="00B317FF"/>
    <w:pPr>
      <w:spacing w:after="0" w:line="240" w:lineRule="auto"/>
    </w:pPr>
    <w:tblPr>
      <w:tblStyleRowBandSize w:val="1"/>
      <w:tblStyleColBandSize w:val="1"/>
      <w:tblBorders>
        <w:top w:val="single" w:color="C1C1C1" w:themeColor="accent6" w:themeTint="99" w:sz="4" w:space="0"/>
        <w:left w:val="single" w:color="C1C1C1" w:themeColor="accent6" w:themeTint="99" w:sz="4" w:space="0"/>
        <w:bottom w:val="single" w:color="C1C1C1" w:themeColor="accent6" w:themeTint="99" w:sz="4" w:space="0"/>
        <w:right w:val="single" w:color="C1C1C1" w:themeColor="accent6" w:themeTint="99" w:sz="4" w:space="0"/>
        <w:insideH w:val="single" w:color="C1C1C1" w:themeColor="accent6" w:themeTint="99" w:sz="4" w:space="0"/>
        <w:insideV w:val="single" w:color="C1C1C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bottom w:val="single" w:color="C1C1C1" w:themeColor="accent6" w:themeTint="99" w:sz="4" w:space="0"/>
        </w:tcBorders>
      </w:tcPr>
    </w:tblStylePr>
    <w:tblStylePr w:type="nwCell">
      <w:tblPr/>
      <w:tcPr>
        <w:tcBorders>
          <w:bottom w:val="single" w:color="C1C1C1" w:themeColor="accent6" w:themeTint="99" w:sz="4" w:space="0"/>
        </w:tcBorders>
      </w:tcPr>
    </w:tblStylePr>
    <w:tblStylePr w:type="seCell">
      <w:tblPr/>
      <w:tcPr>
        <w:tcBorders>
          <w:top w:val="single" w:color="C1C1C1" w:themeColor="accent6" w:themeTint="99" w:sz="4" w:space="0"/>
        </w:tcBorders>
      </w:tcPr>
    </w:tblStylePr>
    <w:tblStylePr w:type="swCell">
      <w:tblPr/>
      <w:tcPr>
        <w:tcBorders>
          <w:top w:val="single" w:color="C1C1C1" w:themeColor="accent6" w:themeTint="99" w:sz="4" w:space="0"/>
        </w:tcBorders>
      </w:tcPr>
    </w:tblStylePr>
  </w:style>
  <w:style w:type="table" w:styleId="AIVStyle2" w:customStyle="1">
    <w:name w:val="AIVStyle2"/>
    <w:basedOn w:val="Standaardtabel"/>
    <w:uiPriority w:val="99"/>
    <w:rsid w:val="00107D5E"/>
    <w:pPr>
      <w:spacing w:after="0" w:line="240" w:lineRule="auto"/>
    </w:pPr>
    <w:tblPr>
      <w:tblStyleRowBandSize w:val="1"/>
      <w:tblBorders>
        <w:bottom w:val="single" w:color="FFF200" w:themeColor="accent1" w:sz="4" w:space="0"/>
        <w:insideV w:val="single" w:color="FFF200" w:themeColor="accent1" w:sz="4" w:space="0"/>
      </w:tblBorders>
    </w:tblPr>
    <w:tblStylePr w:type="firstRow">
      <w:rPr>
        <w:b/>
      </w:rPr>
      <w:tblPr/>
      <w:tcPr>
        <w:shd w:val="clear" w:color="auto" w:fill="FFF200" w:themeFill="accent1"/>
      </w:tcPr>
    </w:tblStylePr>
    <w:tblStylePr w:type="firstCol">
      <w:rPr>
        <w:b/>
      </w:rPr>
    </w:tblStylePr>
    <w:tblStylePr w:type="band2Horz">
      <w:tblPr/>
      <w:tcPr>
        <w:shd w:val="clear" w:color="auto" w:fill="FFFCCC" w:themeFill="accent1" w:themeFillTint="33"/>
      </w:tcPr>
    </w:tblStylePr>
  </w:style>
  <w:style w:type="paragraph" w:styleId="Geenafstand">
    <w:name w:val="No Spacing"/>
    <w:uiPriority w:val="1"/>
    <w:rsid w:val="00EC4D1A"/>
    <w:pPr>
      <w:spacing w:after="0" w:line="240" w:lineRule="auto"/>
    </w:pPr>
    <w:rPr>
      <w:rFonts w:ascii="Calibri" w:hAnsi="Calibri"/>
      <w:lang w:val="nl-BE"/>
    </w:rPr>
  </w:style>
  <w:style w:type="table" w:styleId="Lijsttabel1licht">
    <w:name w:val="List Table 1 Light"/>
    <w:basedOn w:val="Standaardtabel"/>
    <w:uiPriority w:val="46"/>
    <w:rsid w:val="000868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78585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78585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D6" w:themeFill="text1" w:themeFillTint="33"/>
      </w:tcPr>
    </w:tblStylePr>
    <w:tblStylePr w:type="band1Horz">
      <w:tblPr/>
      <w:tcPr>
        <w:shd w:val="clear" w:color="auto" w:fill="D7D6D6" w:themeFill="text1" w:themeFillTint="33"/>
      </w:tcPr>
    </w:tblStylePr>
  </w:style>
  <w:style w:type="table" w:styleId="Rastertabel5donker-Accent6">
    <w:name w:val="Grid Table 5 Dark Accent 6"/>
    <w:basedOn w:val="Standaardtabel"/>
    <w:uiPriority w:val="50"/>
    <w:rsid w:val="00032D7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8989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8989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8989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89898" w:themeFill="accent6"/>
      </w:tcPr>
    </w:tblStylePr>
    <w:tblStylePr w:type="band1Vert">
      <w:tblPr/>
      <w:tcPr>
        <w:shd w:val="clear" w:color="auto" w:fill="D5D5D5" w:themeFill="accent6" w:themeFillTint="66"/>
      </w:tcPr>
    </w:tblStylePr>
    <w:tblStylePr w:type="band1Horz">
      <w:tblPr/>
      <w:tcPr>
        <w:shd w:val="clear" w:color="auto" w:fill="D5D5D5" w:themeFill="accent6" w:themeFillTint="66"/>
      </w:tcPr>
    </w:tblStylePr>
  </w:style>
  <w:style w:type="table" w:styleId="Rastertabel4-Accent6">
    <w:name w:val="Grid Table 4 Accent 6"/>
    <w:basedOn w:val="Standaardtabel"/>
    <w:uiPriority w:val="49"/>
    <w:rsid w:val="00032D7F"/>
    <w:pPr>
      <w:spacing w:after="0" w:line="240" w:lineRule="auto"/>
    </w:pPr>
    <w:tblPr>
      <w:tblStyleRowBandSize w:val="1"/>
      <w:tblStyleColBandSize w:val="1"/>
      <w:tblBorders>
        <w:top w:val="single" w:color="C1C1C1" w:themeColor="accent6" w:themeTint="99" w:sz="4" w:space="0"/>
        <w:left w:val="single" w:color="C1C1C1" w:themeColor="accent6" w:themeTint="99" w:sz="4" w:space="0"/>
        <w:bottom w:val="single" w:color="C1C1C1" w:themeColor="accent6" w:themeTint="99" w:sz="4" w:space="0"/>
        <w:right w:val="single" w:color="C1C1C1" w:themeColor="accent6" w:themeTint="99" w:sz="4" w:space="0"/>
        <w:insideH w:val="single" w:color="C1C1C1" w:themeColor="accent6" w:themeTint="99" w:sz="4" w:space="0"/>
        <w:insideV w:val="single" w:color="C1C1C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89898" w:themeColor="accent6" w:sz="4" w:space="0"/>
          <w:left w:val="single" w:color="989898" w:themeColor="accent6" w:sz="4" w:space="0"/>
          <w:bottom w:val="single" w:color="989898" w:themeColor="accent6" w:sz="4" w:space="0"/>
          <w:right w:val="single" w:color="989898" w:themeColor="accent6" w:sz="4" w:space="0"/>
          <w:insideH w:val="nil"/>
          <w:insideV w:val="nil"/>
        </w:tcBorders>
        <w:shd w:val="clear" w:color="auto" w:fill="989898" w:themeFill="accent6"/>
      </w:tcPr>
    </w:tblStylePr>
    <w:tblStylePr w:type="lastRow">
      <w:rPr>
        <w:b/>
        <w:bCs/>
      </w:rPr>
      <w:tblPr/>
      <w:tcPr>
        <w:tcBorders>
          <w:top w:val="double" w:color="98989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Rastertabel5donker-Accent61" w:customStyle="1">
    <w:name w:val="Rastertabel 5 donker - Accent 61"/>
    <w:basedOn w:val="Standaardtabel"/>
    <w:next w:val="Rastertabel5donker-Accent6"/>
    <w:uiPriority w:val="50"/>
    <w:rsid w:val="00F714DC"/>
    <w:pPr>
      <w:spacing w:after="0" w:line="240" w:lineRule="auto"/>
    </w:pPr>
    <w:rPr>
      <w:lang w:val="nl-BE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paragraph" w:styleId="Info" w:customStyle="1">
    <w:name w:val="Info"/>
    <w:basedOn w:val="Standaard"/>
    <w:qFormat/>
    <w:rsid w:val="005953D7"/>
    <w:rPr>
      <w:i/>
      <w:iCs/>
      <w:vanish/>
      <w:color w:val="989898" w:themeColor="accent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05075"/>
    <w:rPr>
      <w:color w:val="AA78AA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E146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FE1462"/>
    <w:pPr>
      <w:spacing w:line="240" w:lineRule="auto"/>
    </w:pPr>
    <w:rPr>
      <w:rFonts w:eastAsia="Calibri" w:cs="Calibri"/>
      <w:sz w:val="20"/>
      <w:szCs w:val="20"/>
      <w:lang w:eastAsia="nl-BE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rsid w:val="00FE1462"/>
    <w:rPr>
      <w:rFonts w:ascii="Calibri" w:hAnsi="Calibri" w:eastAsia="Calibri" w:cs="Calibri"/>
      <w:sz w:val="20"/>
      <w:szCs w:val="20"/>
      <w:lang w:val="nl-BE" w:eastAsia="nl-BE"/>
    </w:rPr>
  </w:style>
  <w:style w:type="table" w:styleId="Tabelrasterlicht">
    <w:name w:val="Grid Table Light"/>
    <w:basedOn w:val="Standaardtabel"/>
    <w:uiPriority w:val="40"/>
    <w:rsid w:val="00FE1462"/>
    <w:pPr>
      <w:spacing w:before="60" w:after="0" w:line="240" w:lineRule="auto"/>
    </w:pPr>
    <w:rPr>
      <w:rFonts w:ascii="Calibri" w:hAnsi="Calibri" w:eastAsia="Calibri" w:cs="Calibri"/>
      <w:lang w:val="nl-BE" w:eastAsia="nl-BE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LijstalineaChar" w:customStyle="1">
    <w:name w:val="Lijstalinea Char"/>
    <w:aliases w:val="Bulleted List Char,Bullets Char,Bulleted Lijst Char,Use Case List Paragraph Char,lp1 Char,Lijstalinea1 Char,Bullet listCxSpLast Char,Bullet List Char,FooterText Char,numbered Char,List Paragraph1 Char,Bulletr List Paragraph Char,b1 Char"/>
    <w:link w:val="Lijstalinea"/>
    <w:uiPriority w:val="34"/>
    <w:rsid w:val="00FE1462"/>
    <w:rPr>
      <w:rFonts w:ascii="Calibri" w:hAnsi="Calibri"/>
      <w:lang w:val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E1462"/>
    <w:rPr>
      <w:rFonts w:eastAsiaTheme="minorHAnsi" w:cstheme="minorBidi"/>
      <w:b/>
      <w:bCs/>
      <w:lang w:eastAsia="en-US"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FE1462"/>
    <w:rPr>
      <w:rFonts w:ascii="Calibri" w:hAnsi="Calibri" w:eastAsia="Calibri" w:cs="Calibri"/>
      <w:b/>
      <w:bCs/>
      <w:sz w:val="20"/>
      <w:szCs w:val="20"/>
      <w:lang w:val="nl-BE" w:eastAsia="nl-BE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Standaardalinea-lettertype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comments" Target="comments.xml" Id="rId18" /><Relationship Type="http://schemas.openxmlformats.org/officeDocument/2006/relationships/customXml" Target="../customXml/item3.xml" Id="rId3" /><Relationship Type="http://schemas.microsoft.com/office/2018/08/relationships/commentsExtensible" Target="commentsExtensible.xml" Id="rId21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microsoft.com/office/2016/09/relationships/commentsIds" Target="commentsIds.xml" Id="rId20" /><Relationship Type="http://schemas.openxmlformats.org/officeDocument/2006/relationships/header" Target="header4.xml" Id="rId29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microsoft.com/office/2011/relationships/people" Target="people.xml" Id="rId32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hyperlink" Target="http://data.vlaanderen.be/" TargetMode="External" Id="rId23" /><Relationship Type="http://schemas.microsoft.com/office/2007/relationships/diagramDrawing" Target="diagrams/drawing1.xml" Id="rId28" /><Relationship Type="http://schemas.openxmlformats.org/officeDocument/2006/relationships/footnotes" Target="footnotes.xml" Id="rId10" /><Relationship Type="http://schemas.microsoft.com/office/2011/relationships/commentsExtended" Target="commentsExtended.xml" Id="rId19" /><Relationship Type="http://schemas.openxmlformats.org/officeDocument/2006/relationships/fontTable" Target="fontTable.xml" Id="rId31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Relationship Type="http://schemas.openxmlformats.org/officeDocument/2006/relationships/hyperlink" Target="https://overheid.vlaanderen.be/sites/default/files/documenten/ict-egov/licenties/hergebruik/modellicentie_gratis_hergebruik_v1_0.html" TargetMode="External" Id="rId22" /><Relationship Type="http://schemas.openxmlformats.org/officeDocument/2006/relationships/footer" Target="footer4.xml" Id="rId30" /><Relationship Type="http://schemas.openxmlformats.org/officeDocument/2006/relationships/settings" Target="settings.xml" Id="rId8" /><Relationship Type="http://schemas.openxmlformats.org/officeDocument/2006/relationships/image" Target="/media/image5.png" Id="R894d528a8c0d465f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vlaamseoverheid.sharepoint.com/sites/Digitaal-Vlaanderen-Office-templates/OfficeTemplates/Digitaal%20Vlaanderen/NotaDC.dotx" TargetMode="External"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A8916E-1B68-4CD6-9AFB-F43259B166CD}">
      <dsp:nvSpPr>
        <dsp:cNvPr id="0" name=""/>
        <dsp:cNvSpPr/>
      </dsp:nvSpPr>
      <dsp:spPr>
        <a:xfrm>
          <a:off x="3797000" y="772032"/>
          <a:ext cx="1656318" cy="165662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4D5494-4783-469B-B2CF-8279C3D88663}">
      <dsp:nvSpPr>
        <dsp:cNvPr id="0" name=""/>
        <dsp:cNvSpPr/>
      </dsp:nvSpPr>
      <dsp:spPr>
        <a:xfrm>
          <a:off x="3851995" y="827263"/>
          <a:ext cx="1546328" cy="1546163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2100" kern="1200"/>
            <a:t>Validatie IMKL 2.4</a:t>
          </a:r>
        </a:p>
      </dsp:txBody>
      <dsp:txXfrm>
        <a:off x="4073053" y="1048185"/>
        <a:ext cx="1104212" cy="1104319"/>
      </dsp:txXfrm>
    </dsp:sp>
    <dsp:sp modelId="{F6D10309-A678-4A21-B2E9-7B77D8BACB62}">
      <dsp:nvSpPr>
        <dsp:cNvPr id="0" name=""/>
        <dsp:cNvSpPr/>
      </dsp:nvSpPr>
      <dsp:spPr>
        <a:xfrm rot="2700000">
          <a:off x="2087142" y="774035"/>
          <a:ext cx="1652329" cy="1652329"/>
        </a:xfrm>
        <a:prstGeom prst="teardrop">
          <a:avLst>
            <a:gd name="adj" fmla="val 100000"/>
          </a:avLst>
        </a:prstGeom>
        <a:solidFill>
          <a:schemeClr val="accent2">
            <a:hueOff val="1712001"/>
            <a:satOff val="47832"/>
            <a:lumOff val="1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88FC21-90DF-44AA-9DA9-A171EFAC65DD}">
      <dsp:nvSpPr>
        <dsp:cNvPr id="0" name=""/>
        <dsp:cNvSpPr/>
      </dsp:nvSpPr>
      <dsp:spPr>
        <a:xfrm>
          <a:off x="2140142" y="827263"/>
          <a:ext cx="1546328" cy="1546163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1712001"/>
              <a:satOff val="47832"/>
              <a:lumOff val="1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2100" kern="1200"/>
            <a:t>Opstellen IMKL 2.4</a:t>
          </a:r>
        </a:p>
      </dsp:txBody>
      <dsp:txXfrm>
        <a:off x="2361200" y="1048185"/>
        <a:ext cx="1104212" cy="1104319"/>
      </dsp:txXfrm>
    </dsp:sp>
    <dsp:sp modelId="{8788B567-97AA-4C5B-BB0C-B530A4F49562}">
      <dsp:nvSpPr>
        <dsp:cNvPr id="0" name=""/>
        <dsp:cNvSpPr/>
      </dsp:nvSpPr>
      <dsp:spPr>
        <a:xfrm rot="2700000">
          <a:off x="375289" y="774035"/>
          <a:ext cx="1652329" cy="1652329"/>
        </a:xfrm>
        <a:prstGeom prst="teardrop">
          <a:avLst>
            <a:gd name="adj" fmla="val 100000"/>
          </a:avLst>
        </a:prstGeom>
        <a:solidFill>
          <a:schemeClr val="accent2">
            <a:hueOff val="3424002"/>
            <a:satOff val="95664"/>
            <a:lumOff val="2431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7D9DDE-3E54-45E3-A9F7-58521CEECBED}">
      <dsp:nvSpPr>
        <dsp:cNvPr id="0" name=""/>
        <dsp:cNvSpPr/>
      </dsp:nvSpPr>
      <dsp:spPr>
        <a:xfrm>
          <a:off x="428290" y="827263"/>
          <a:ext cx="1546328" cy="1546163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3424002"/>
              <a:satOff val="95664"/>
              <a:lumOff val="2431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2100" kern="1200"/>
            <a:t>Evaluatie IMKL 2.3</a:t>
          </a:r>
        </a:p>
      </dsp:txBody>
      <dsp:txXfrm>
        <a:off x="649348" y="1048185"/>
        <a:ext cx="1104212" cy="1104319"/>
      </dsp:txXfrm>
    </dsp:sp>
  </dsp:spTree>
</dsp:drawing>
</file>

<file path=word/theme/theme1.xml><?xml version="1.0" encoding="utf-8"?>
<a:theme xmlns:a="http://schemas.openxmlformats.org/drawingml/2006/main" name="Office Theme">
  <a:themeElements>
    <a:clrScheme name="AIVColors">
      <a:dk1>
        <a:srgbClr val="373636"/>
      </a:dk1>
      <a:lt1>
        <a:sysClr val="window" lastClr="FFFFFF"/>
      </a:lt1>
      <a:dk2>
        <a:srgbClr val="6B6B6B"/>
      </a:dk2>
      <a:lt2>
        <a:srgbClr val="F6F5F3"/>
      </a:lt2>
      <a:accent1>
        <a:srgbClr val="FFF200"/>
      </a:accent1>
      <a:accent2>
        <a:srgbClr val="373636"/>
      </a:accent2>
      <a:accent3>
        <a:srgbClr val="E5DA04"/>
      </a:accent3>
      <a:accent4>
        <a:srgbClr val="6B6B6B"/>
      </a:accent4>
      <a:accent5>
        <a:srgbClr val="D5D5D5"/>
      </a:accent5>
      <a:accent6>
        <a:srgbClr val="989898"/>
      </a:accent6>
      <a:hlink>
        <a:srgbClr val="3C96BE"/>
      </a:hlink>
      <a:folHlink>
        <a:srgbClr val="AA78AA"/>
      </a:folHlink>
    </a:clrScheme>
    <a:fontScheme name="AIV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2014-04-17T00:00:00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FA61B056BF04BB41EAF8746BED8CA" ma:contentTypeVersion="21" ma:contentTypeDescription="Create a new document." ma:contentTypeScope="" ma:versionID="20c5ff2fe643e2f9168d43a073f0367c">
  <xsd:schema xmlns:xsd="http://www.w3.org/2001/XMLSchema" xmlns:xs="http://www.w3.org/2001/XMLSchema" xmlns:p="http://schemas.microsoft.com/office/2006/metadata/properties" xmlns:ns2="abd5de4e-6ecd-4522-a9f4-1c24c7648312" xmlns:ns3="d8af5a5f-e2e6-468c-9f28-f81d99523fed" xmlns:ns4="9a9ec0f0-7796-43d0-ac1f-4c8c46ee0bd1" targetNamespace="http://schemas.microsoft.com/office/2006/metadata/properties" ma:root="true" ma:fieldsID="0af9a46cfb80bca757dbbb7442467b8d" ns2:_="" ns3:_="" ns4:_="">
    <xsd:import namespace="abd5de4e-6ecd-4522-a9f4-1c24c7648312"/>
    <xsd:import namespace="d8af5a5f-e2e6-468c-9f28-f81d99523fed"/>
    <xsd:import namespace="9a9ec0f0-7796-43d0-ac1f-4c8c46ee0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Comment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y2ot" minOccurs="0"/>
                <xsd:element ref="ns3:_x0063_bw3" minOccurs="0"/>
                <xsd:element ref="ns3:MediaLengthInSeconds" minOccurs="0"/>
                <xsd:element ref="ns4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5de4e-6ecd-4522-a9f4-1c24c7648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f5a5f-e2e6-468c-9f28-f81d99523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Comment" ma:index="16" nillable="true" ma:displayName="Comment" ma:description="Een woordje uitleg" ma:format="Dropdown" ma:internalName="Comment">
      <xsd:simpleType>
        <xsd:restriction base="dms:Text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y2ot" ma:index="21" nillable="true" ma:displayName="Date and Time" ma:internalName="y2ot">
      <xsd:simpleType>
        <xsd:restriction base="dms:DateTime"/>
      </xsd:simpleType>
    </xsd:element>
    <xsd:element name="_x0063_bw3" ma:index="22" nillable="true" ma:displayName="Person or Group" ma:list="UserInfo" ma:internalName="_x0063_bw3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49ca8161-7180-459b-a0ef-1a71cf6ffe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ec0f0-7796-43d0-ac1f-4c8c46ee0bd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c543d004-bb2f-4815-a5c5-8aeef379c125}" ma:internalName="TaxCatchAll" ma:showField="CatchAllData" ma:web="abd5de4e-6ecd-4522-a9f4-1c24c7648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63_bw3 xmlns="d8af5a5f-e2e6-468c-9f28-f81d99523fed">
      <UserInfo>
        <DisplayName/>
        <AccountId xsi:nil="true"/>
        <AccountType/>
      </UserInfo>
    </_x0063_bw3>
    <y2ot xmlns="d8af5a5f-e2e6-468c-9f28-f81d99523fed" xsi:nil="true"/>
    <Comment xmlns="d8af5a5f-e2e6-468c-9f28-f81d99523fed" xsi:nil="true"/>
    <lcf76f155ced4ddcb4097134ff3c332f xmlns="d8af5a5f-e2e6-468c-9f28-f81d99523fed">
      <Terms xmlns="http://schemas.microsoft.com/office/infopath/2007/PartnerControls"/>
    </lcf76f155ced4ddcb4097134ff3c332f>
    <TaxCatchAll xmlns="9a9ec0f0-7796-43d0-ac1f-4c8c46ee0bd1" xsi:nil="true"/>
    <SharedWithUsers xmlns="abd5de4e-6ecd-4522-a9f4-1c24c7648312">
      <UserInfo>
        <DisplayName>Rombouts Liesbeth</DisplayName>
        <AccountId>265</AccountId>
        <AccountType/>
      </UserInfo>
      <UserInfo>
        <DisplayName>Van De Kerchove Ivy</DisplayName>
        <AccountId>2450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9E898C-4618-4F99-8841-E7CEC0982F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E8ECF3-80FE-45A3-8087-70E444D9B5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8DAB25-1C9E-4725-8254-7F7DEB4CBDA6}"/>
</file>

<file path=customXml/itemProps5.xml><?xml version="1.0" encoding="utf-8"?>
<ds:datastoreItem xmlns:ds="http://schemas.openxmlformats.org/officeDocument/2006/customXml" ds:itemID="{12F72530-0FA1-4FD5-A5BC-1192F0BD41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NotaDC</ap:Template>
  <ap:Application>Microsoft Word for the web</ap:Application>
  <ap:DocSecurity>4</ap:DocSecurity>
  <ap:ScaleCrop>false</ap:ScaleCrop>
  <ap:Company>Digitaal Vlaanderen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/Titel document/</dc:title>
  <dc:subject>/Onderwerp/</dc:subject>
  <dc:creator>Van Herck, Tom</dc:creator>
  <cp:keywords/>
  <dc:description/>
  <cp:lastModifiedBy>Desmijter Pieter</cp:lastModifiedBy>
  <cp:revision>5</cp:revision>
  <cp:lastPrinted>2016-01-22T15:37:00Z</cp:lastPrinted>
  <dcterms:created xsi:type="dcterms:W3CDTF">2023-02-10T10:40:00Z</dcterms:created>
  <dcterms:modified xsi:type="dcterms:W3CDTF">2023-02-16T14:27:34Z</dcterms:modified>
  <cp:category>Nota directiecomité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0x0101007D2FA61B056BF04BB41EAF8746BED8CA</vt:lpwstr>
  </property>
  <property fmtid="{D5CDD505-2E9C-101B-9397-08002B2CF9AE}" pid="3" name="MediaServiceImageTags">
    <vt:lpwstr/>
  </property>
</Properties>
</file>